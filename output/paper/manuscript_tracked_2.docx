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6FD82" w14:textId="77777777" w:rsidR="00066508" w:rsidRDefault="00000000">
      <w:pPr>
        <w:pStyle w:val="Title"/>
        <w:rPr>
          <w:ins w:id="0" w:author="Lorenzo Fabbri" w:date="2024-10-28T12:43:00Z" w16du:dateUtc="2024-10-28T11:43:00Z"/>
        </w:rPr>
      </w:pPr>
      <w:r w:rsidRPr="00947BF7">
        <w:t>Childhood exposure to non-persistent endocrine disruptors, glucocorticosteroids, and attentional function: A cross-sectional study based on the parametric g-formula</w:t>
      </w:r>
    </w:p>
    <w:p w14:paraId="5D070A9C" w14:textId="77777777" w:rsidR="009A7C67" w:rsidRDefault="009A7C67" w:rsidP="001C6B54">
      <w:pPr>
        <w:pStyle w:val="Author"/>
        <w:spacing w:line="480" w:lineRule="auto"/>
        <w:rPr>
          <w:ins w:id="1" w:author="Lorenzo Fabbri" w:date="2024-10-28T12:43:00Z" w16du:dateUtc="2024-10-28T11:43:00Z"/>
        </w:rPr>
        <w:pPrChange w:id="2" w:author="Lorenzo Fabbri" w:date="2024-10-28T12:46:00Z" w16du:dateUtc="2024-10-28T11:46:00Z">
          <w:pPr>
            <w:pStyle w:val="Author"/>
          </w:pPr>
        </w:pPrChange>
      </w:pPr>
      <w:ins w:id="3" w:author="Lorenzo Fabbri" w:date="2024-10-28T12:43:00Z" w16du:dateUtc="2024-10-28T11:43:00Z">
        <w:r>
          <w:t>Lorenzo Fabbri</w:t>
        </w:r>
        <w:r>
          <w:rPr>
            <w:vertAlign w:val="superscript"/>
          </w:rPr>
          <w:t>1,2,3</w:t>
        </w:r>
        <w:r>
          <w:t>, Oliver Robinson</w:t>
        </w:r>
        <w:r>
          <w:rPr>
            <w:vertAlign w:val="superscript"/>
          </w:rPr>
          <w:t>4</w:t>
        </w:r>
        <w:r>
          <w:t>, Xavier Basagaña</w:t>
        </w:r>
        <w:r>
          <w:rPr>
            <w:vertAlign w:val="superscript"/>
          </w:rPr>
          <w:t>1,2,3</w:t>
        </w:r>
        <w:r>
          <w:t>, Leda Chatzi</w:t>
        </w:r>
        <w:r>
          <w:rPr>
            <w:vertAlign w:val="superscript"/>
          </w:rPr>
          <w:t>5</w:t>
        </w:r>
        <w:r>
          <w:t>, Regina Gražulevičienė</w:t>
        </w:r>
        <w:r>
          <w:rPr>
            <w:vertAlign w:val="superscript"/>
          </w:rPr>
          <w:t>6</w:t>
        </w:r>
        <w:r>
          <w:t xml:space="preserve">, </w:t>
        </w:r>
        <w:proofErr w:type="spellStart"/>
        <w:r>
          <w:t>Mònica</w:t>
        </w:r>
        <w:proofErr w:type="spellEnd"/>
        <w:r>
          <w:t xml:space="preserve"> Guxens</w:t>
        </w:r>
        <w:r>
          <w:rPr>
            <w:vertAlign w:val="superscript"/>
          </w:rPr>
          <w:t>1,2,3,7</w:t>
        </w:r>
        <w:r>
          <w:t>, Manik Kadawathagedara</w:t>
        </w:r>
        <w:r>
          <w:rPr>
            <w:vertAlign w:val="superscript"/>
          </w:rPr>
          <w:t>8</w:t>
        </w:r>
        <w:r>
          <w:t>, Amrit Kaur Sakhi</w:t>
        </w:r>
        <w:r>
          <w:rPr>
            <w:vertAlign w:val="superscript"/>
          </w:rPr>
          <w:t>9</w:t>
        </w:r>
        <w:r>
          <w:t>, Léa Maitre</w:t>
        </w:r>
        <w:r>
          <w:rPr>
            <w:vertAlign w:val="superscript"/>
          </w:rPr>
          <w:t>1,3</w:t>
        </w:r>
        <w:r>
          <w:t>, Rosemary McEachan</w:t>
        </w:r>
        <w:r>
          <w:rPr>
            <w:vertAlign w:val="superscript"/>
          </w:rPr>
          <w:t>10</w:t>
        </w:r>
        <w:r>
          <w:t>, Claire Philippat</w:t>
        </w:r>
        <w:r>
          <w:rPr>
            <w:vertAlign w:val="superscript"/>
          </w:rPr>
          <w:t>11</w:t>
        </w:r>
        <w:r>
          <w:t xml:space="preserve">, </w:t>
        </w:r>
        <w:proofErr w:type="spellStart"/>
        <w:r>
          <w:t>Óscar</w:t>
        </w:r>
        <w:proofErr w:type="spellEnd"/>
        <w:r>
          <w:t xml:space="preserve"> J Pozo</w:t>
        </w:r>
        <w:r>
          <w:rPr>
            <w:vertAlign w:val="superscript"/>
          </w:rPr>
          <w:t>12</w:t>
        </w:r>
        <w:r>
          <w:t>, Cathrine Thomsen</w:t>
        </w:r>
        <w:r>
          <w:rPr>
            <w:vertAlign w:val="superscript"/>
          </w:rPr>
          <w:t>9</w:t>
        </w:r>
        <w:r>
          <w:t>, John Wright</w:t>
        </w:r>
        <w:r>
          <w:rPr>
            <w:vertAlign w:val="superscript"/>
          </w:rPr>
          <w:t>10</w:t>
        </w:r>
        <w:r>
          <w:t>, Tiffany Yang</w:t>
        </w:r>
        <w:r>
          <w:rPr>
            <w:vertAlign w:val="superscript"/>
          </w:rPr>
          <w:t>10</w:t>
        </w:r>
        <w:r>
          <w:t>, and Martine Vrijheid</w:t>
        </w:r>
        <w:r>
          <w:rPr>
            <w:vertAlign w:val="superscript"/>
          </w:rPr>
          <w:t>1,2,</w:t>
        </w:r>
        <w:proofErr w:type="gramStart"/>
        <w:r>
          <w:rPr>
            <w:vertAlign w:val="superscript"/>
          </w:rPr>
          <w:t>3,</w:t>
        </w:r>
        <w:r>
          <w:rPr>
            <w:rFonts w:ascii="Apple Color Emoji" w:hAnsi="Apple Color Emoji" w:cs="Apple Color Emoji"/>
            <w:vertAlign w:val="superscript"/>
          </w:rPr>
          <w:t>✉</w:t>
        </w:r>
        <w:proofErr w:type="gramEnd"/>
      </w:ins>
    </w:p>
    <w:p w14:paraId="722EE6C6" w14:textId="77777777" w:rsidR="009A7C67" w:rsidRDefault="009A7C67" w:rsidP="001C6B54">
      <w:pPr>
        <w:pStyle w:val="FirstParagraph"/>
        <w:spacing w:before="0" w:after="0"/>
        <w:rPr>
          <w:ins w:id="4" w:author="Lorenzo Fabbri" w:date="2024-10-28T12:43:00Z" w16du:dateUtc="2024-10-28T11:43:00Z"/>
        </w:rPr>
      </w:pPr>
      <w:ins w:id="5" w:author="Lorenzo Fabbri" w:date="2024-10-28T12:43:00Z" w16du:dateUtc="2024-10-28T11:43:00Z">
        <w:r>
          <w:rPr>
            <w:vertAlign w:val="superscript"/>
          </w:rPr>
          <w:t>1</w:t>
        </w:r>
        <w:r>
          <w:t xml:space="preserve"> </w:t>
        </w:r>
        <w:proofErr w:type="spellStart"/>
        <w:r>
          <w:t>ISGlobal</w:t>
        </w:r>
        <w:proofErr w:type="spellEnd"/>
        <w:r>
          <w:t>, Barcelona, Spain</w:t>
        </w:r>
        <w:r>
          <w:br/>
        </w:r>
        <w:r>
          <w:rPr>
            <w:vertAlign w:val="superscript"/>
          </w:rPr>
          <w:t>2</w:t>
        </w:r>
        <w:r>
          <w:t xml:space="preserve"> </w:t>
        </w:r>
        <w:proofErr w:type="spellStart"/>
        <w:r>
          <w:t>Universitat</w:t>
        </w:r>
        <w:proofErr w:type="spellEnd"/>
        <w:r>
          <w:t xml:space="preserve"> Pompeu </w:t>
        </w:r>
        <w:proofErr w:type="spellStart"/>
        <w:r>
          <w:t>Fabra</w:t>
        </w:r>
        <w:proofErr w:type="spellEnd"/>
        <w:r>
          <w:t>, Barcelona, Spain</w:t>
        </w:r>
        <w:r>
          <w:br/>
        </w:r>
        <w:r>
          <w:rPr>
            <w:vertAlign w:val="superscript"/>
          </w:rPr>
          <w:t>3</w:t>
        </w:r>
        <w:r>
          <w:t xml:space="preserve"> Spanish Consortium for Research and Public Health (CIBERESP), Instituto de Salud Carlos III, Madrid, Spain</w:t>
        </w:r>
      </w:ins>
    </w:p>
    <w:p w14:paraId="0C582D8C" w14:textId="77777777" w:rsidR="009A7C67" w:rsidRDefault="009A7C67" w:rsidP="001C6B54">
      <w:pPr>
        <w:pStyle w:val="FirstParagraph"/>
        <w:spacing w:before="0" w:after="0"/>
        <w:rPr>
          <w:ins w:id="6" w:author="Lorenzo Fabbri" w:date="2024-10-28T12:43:00Z" w16du:dateUtc="2024-10-28T11:43:00Z"/>
        </w:rPr>
      </w:pPr>
      <w:ins w:id="7" w:author="Lorenzo Fabbri" w:date="2024-10-28T12:43:00Z" w16du:dateUtc="2024-10-28T11:43:00Z">
        <w:r>
          <w:rPr>
            <w:vertAlign w:val="superscript"/>
          </w:rPr>
          <w:t>4</w:t>
        </w:r>
        <w:r>
          <w:t xml:space="preserve"> MRC Centre for Environment and Health, Department of Epidemiology and Biostatistics, School of Public Health, Imperial College London, London, UK</w:t>
        </w:r>
      </w:ins>
    </w:p>
    <w:p w14:paraId="2DD811D4" w14:textId="77777777" w:rsidR="009A7C67" w:rsidRDefault="009A7C67" w:rsidP="001C6B54">
      <w:pPr>
        <w:pStyle w:val="FirstParagraph"/>
        <w:spacing w:before="0" w:after="0"/>
        <w:rPr>
          <w:ins w:id="8" w:author="Lorenzo Fabbri" w:date="2024-10-28T12:43:00Z" w16du:dateUtc="2024-10-28T11:43:00Z"/>
        </w:rPr>
      </w:pPr>
      <w:ins w:id="9" w:author="Lorenzo Fabbri" w:date="2024-10-28T12:43:00Z" w16du:dateUtc="2024-10-28T11:43:00Z">
        <w:r>
          <w:rPr>
            <w:vertAlign w:val="superscript"/>
          </w:rPr>
          <w:t>5</w:t>
        </w:r>
        <w:r>
          <w:t xml:space="preserve"> Department of Preventive Medicine, Keck School of Medicine, University of Southern California, Los Angeles, California, USA</w:t>
        </w:r>
      </w:ins>
    </w:p>
    <w:p w14:paraId="5530ADCF" w14:textId="77777777" w:rsidR="009A7C67" w:rsidRDefault="009A7C67" w:rsidP="001C6B54">
      <w:pPr>
        <w:pStyle w:val="BodyText"/>
        <w:spacing w:before="0" w:after="0"/>
        <w:rPr>
          <w:ins w:id="10" w:author="Lorenzo Fabbri" w:date="2024-10-28T12:43:00Z" w16du:dateUtc="2024-10-28T11:43:00Z"/>
        </w:rPr>
      </w:pPr>
      <w:ins w:id="11" w:author="Lorenzo Fabbri" w:date="2024-10-28T12:43:00Z" w16du:dateUtc="2024-10-28T11:43:00Z">
        <w:r>
          <w:rPr>
            <w:vertAlign w:val="superscript"/>
          </w:rPr>
          <w:lastRenderedPageBreak/>
          <w:t>6</w:t>
        </w:r>
        <w:r>
          <w:t xml:space="preserve"> Department of Environmental Sciences, Vytautas Magnus University, Kaunas, Lithuania</w:t>
        </w:r>
      </w:ins>
    </w:p>
    <w:p w14:paraId="4788B617" w14:textId="77777777" w:rsidR="009A7C67" w:rsidRDefault="009A7C67" w:rsidP="001C6B54">
      <w:pPr>
        <w:pStyle w:val="BodyText"/>
        <w:spacing w:before="0" w:after="0"/>
        <w:rPr>
          <w:ins w:id="12" w:author="Lorenzo Fabbri" w:date="2024-10-28T12:43:00Z" w16du:dateUtc="2024-10-28T11:43:00Z"/>
        </w:rPr>
      </w:pPr>
      <w:ins w:id="13" w:author="Lorenzo Fabbri" w:date="2024-10-28T12:43:00Z" w16du:dateUtc="2024-10-28T11:43:00Z">
        <w:r>
          <w:rPr>
            <w:vertAlign w:val="superscript"/>
          </w:rPr>
          <w:t>7</w:t>
        </w:r>
        <w:r>
          <w:t xml:space="preserve"> Department of Child and Adolescent Psychiatry/Psychology, Erasmus University Medical Center - Sophia Children’s Hospital, Rotterdam, Netherlands</w:t>
        </w:r>
      </w:ins>
    </w:p>
    <w:p w14:paraId="62BE6CAA" w14:textId="77777777" w:rsidR="009A7C67" w:rsidRDefault="009A7C67" w:rsidP="001C6B54">
      <w:pPr>
        <w:pStyle w:val="BodyText"/>
        <w:spacing w:before="0" w:after="0"/>
        <w:rPr>
          <w:ins w:id="14" w:author="Lorenzo Fabbri" w:date="2024-10-28T12:43:00Z" w16du:dateUtc="2024-10-28T11:43:00Z"/>
        </w:rPr>
      </w:pPr>
      <w:ins w:id="15" w:author="Lorenzo Fabbri" w:date="2024-10-28T12:43:00Z" w16du:dateUtc="2024-10-28T11:43:00Z">
        <w:r>
          <w:rPr>
            <w:vertAlign w:val="superscript"/>
          </w:rPr>
          <w:t>8</w:t>
        </w:r>
        <w:r>
          <w:t xml:space="preserve"> Centre for Research in Epidemiology and Statistics, Equipe EAROH, Université Paris Cité, Université Sorbonne Paris Nord, Île-de-France, France</w:t>
        </w:r>
      </w:ins>
    </w:p>
    <w:p w14:paraId="3E5BAD92" w14:textId="77777777" w:rsidR="009A7C67" w:rsidRDefault="009A7C67" w:rsidP="001C6B54">
      <w:pPr>
        <w:pStyle w:val="BodyText"/>
        <w:spacing w:before="0" w:after="0"/>
        <w:rPr>
          <w:ins w:id="16" w:author="Lorenzo Fabbri" w:date="2024-10-28T12:43:00Z" w16du:dateUtc="2024-10-28T11:43:00Z"/>
        </w:rPr>
      </w:pPr>
      <w:ins w:id="17" w:author="Lorenzo Fabbri" w:date="2024-10-28T12:43:00Z" w16du:dateUtc="2024-10-28T11:43:00Z">
        <w:r>
          <w:rPr>
            <w:vertAlign w:val="superscript"/>
          </w:rPr>
          <w:t>9</w:t>
        </w:r>
        <w:r>
          <w:t xml:space="preserve"> Department of Food Safety, Norwegian Institute of Public Health, Oslo, Norway</w:t>
        </w:r>
      </w:ins>
    </w:p>
    <w:p w14:paraId="5E1E7E86" w14:textId="77777777" w:rsidR="009A7C67" w:rsidRDefault="009A7C67" w:rsidP="001C6B54">
      <w:pPr>
        <w:pStyle w:val="BodyText"/>
        <w:spacing w:before="0" w:after="0"/>
        <w:rPr>
          <w:ins w:id="18" w:author="Lorenzo Fabbri" w:date="2024-10-28T12:43:00Z" w16du:dateUtc="2024-10-28T11:43:00Z"/>
        </w:rPr>
      </w:pPr>
      <w:ins w:id="19" w:author="Lorenzo Fabbri" w:date="2024-10-28T12:43:00Z" w16du:dateUtc="2024-10-28T11:43:00Z">
        <w:r>
          <w:rPr>
            <w:vertAlign w:val="superscript"/>
          </w:rPr>
          <w:t>10</w:t>
        </w:r>
        <w:r>
          <w:t xml:space="preserve"> Bradford Institute for Health Research, Bradford Teaching Hospitals NHS Foundation Trust, Bradford, UK</w:t>
        </w:r>
      </w:ins>
    </w:p>
    <w:p w14:paraId="447EE2B2" w14:textId="18A34402" w:rsidR="009A7C67" w:rsidRPr="00C17E81" w:rsidRDefault="009A7C67" w:rsidP="001C6B54">
      <w:pPr>
        <w:pStyle w:val="BodyText"/>
        <w:spacing w:before="0" w:after="0"/>
        <w:rPr>
          <w:ins w:id="20" w:author="Lorenzo Fabbri" w:date="2024-10-28T12:43:00Z" w16du:dateUtc="2024-10-28T11:43:00Z"/>
        </w:rPr>
      </w:pPr>
      <w:ins w:id="21" w:author="Lorenzo Fabbri" w:date="2024-10-28T12:43:00Z" w16du:dateUtc="2024-10-28T11:43:00Z">
        <w:r>
          <w:rPr>
            <w:vertAlign w:val="superscript"/>
          </w:rPr>
          <w:t>11</w:t>
        </w:r>
        <w:r>
          <w:t xml:space="preserve"> University Grenoble Alpes, </w:t>
        </w:r>
        <w:proofErr w:type="spellStart"/>
        <w:r>
          <w:t>Inserm</w:t>
        </w:r>
        <w:proofErr w:type="spellEnd"/>
        <w:r>
          <w:t xml:space="preserve"> U1209, CNRS UMR 5309, Team of Environmental Epidemiology applied to Development and Respiratory Health, Institute for Advanced Biosciences, Grenoble, France</w:t>
        </w:r>
        <w:r>
          <w:br/>
        </w:r>
        <w:r>
          <w:rPr>
            <w:vertAlign w:val="superscript"/>
          </w:rPr>
          <w:t>12</w:t>
        </w:r>
        <w:r>
          <w:t xml:space="preserve"> Hospital del Mar Research Institute, Barcelona, Spain</w:t>
        </w:r>
      </w:ins>
    </w:p>
    <w:p w14:paraId="5E6B3CA0" w14:textId="3F4B1D95" w:rsidR="009A7C67" w:rsidRPr="009A7C67" w:rsidRDefault="009A7C67" w:rsidP="001C6B54">
      <w:pPr>
        <w:pStyle w:val="BodyText"/>
        <w:pPrChange w:id="22" w:author="Lorenzo Fabbri" w:date="2024-10-28T12:46:00Z" w16du:dateUtc="2024-10-28T11:46:00Z">
          <w:pPr>
            <w:pStyle w:val="Title"/>
          </w:pPr>
        </w:pPrChange>
      </w:pPr>
      <w:ins w:id="23" w:author="Lorenzo Fabbri" w:date="2024-10-28T12:43:00Z" w16du:dateUtc="2024-10-28T11:43:00Z">
        <w:r>
          <w:rPr>
            <w:rFonts w:ascii="Apple Color Emoji" w:hAnsi="Apple Color Emoji" w:cs="Apple Color Emoji"/>
            <w:vertAlign w:val="superscript"/>
          </w:rPr>
          <w:t>✉</w:t>
        </w:r>
        <w:r>
          <w:t xml:space="preserve"> Correspondence: </w:t>
        </w:r>
        <w:r>
          <w:fldChar w:fldCharType="begin"/>
        </w:r>
        <w:r>
          <w:instrText>HYPERLINK "mailto:martine.vrijheid@isglobal.org" \h</w:instrText>
        </w:r>
        <w:r>
          <w:fldChar w:fldCharType="separate"/>
        </w:r>
        <w:r>
          <w:rPr>
            <w:rStyle w:val="Hyperlink"/>
          </w:rPr>
          <w:t>Martine Vrijheid &lt;martine.vrijheid@isglobal.</w:t>
        </w:r>
        <w:r>
          <w:rPr>
            <w:rStyle w:val="Hyperlink"/>
          </w:rPr>
          <w:t>o</w:t>
        </w:r>
        <w:r>
          <w:rPr>
            <w:rStyle w:val="Hyperlink"/>
          </w:rPr>
          <w:t>rg&gt;</w:t>
        </w:r>
        <w:r>
          <w:rPr>
            <w:rStyle w:val="Hyperlink"/>
          </w:rPr>
          <w:fldChar w:fldCharType="end"/>
        </w:r>
      </w:ins>
    </w:p>
    <w:p w14:paraId="48E82F61" w14:textId="77777777" w:rsidR="00066508" w:rsidRPr="00947BF7" w:rsidRDefault="00000000">
      <w:r w:rsidRPr="00947BF7">
        <w:br w:type="page"/>
      </w:r>
    </w:p>
    <w:p w14:paraId="0E6E7D33" w14:textId="77777777" w:rsidR="00066508" w:rsidRPr="00947BF7" w:rsidRDefault="00000000">
      <w:pPr>
        <w:pStyle w:val="Heading1"/>
        <w:rPr>
          <w:color w:val="auto"/>
        </w:rPr>
      </w:pPr>
      <w:r w:rsidRPr="00947BF7">
        <w:rPr>
          <w:color w:val="auto"/>
        </w:rPr>
        <w:lastRenderedPageBreak/>
        <w:t>List of Acronyms</w:t>
      </w:r>
    </w:p>
    <w:p w14:paraId="0BE0C9A3" w14:textId="77777777" w:rsidR="00066508" w:rsidRPr="00947BF7" w:rsidRDefault="00000000">
      <w:pPr>
        <w:pStyle w:val="DefinitionTerm"/>
      </w:pPr>
      <w:bookmarkStart w:id="24" w:name="acronyms_adhd"/>
      <w:r w:rsidRPr="00947BF7">
        <w:t>ADHD</w:t>
      </w:r>
      <w:bookmarkEnd w:id="24"/>
    </w:p>
    <w:p w14:paraId="49A41EF2" w14:textId="77777777" w:rsidR="00066508" w:rsidRPr="00947BF7" w:rsidRDefault="00000000">
      <w:pPr>
        <w:pStyle w:val="Definition"/>
      </w:pPr>
      <w:r w:rsidRPr="00947BF7">
        <w:t>Attention-Deficit / Hyperactivity Disorder</w:t>
      </w:r>
    </w:p>
    <w:p w14:paraId="37E30DCF" w14:textId="77777777" w:rsidR="00066508" w:rsidRPr="00947BF7" w:rsidRDefault="00000000">
      <w:pPr>
        <w:pStyle w:val="DefinitionTerm"/>
      </w:pPr>
      <w:bookmarkStart w:id="25" w:name="acronyms_ant"/>
      <w:r w:rsidRPr="00947BF7">
        <w:t>ANT</w:t>
      </w:r>
      <w:bookmarkEnd w:id="25"/>
    </w:p>
    <w:p w14:paraId="1C9593FF" w14:textId="77777777" w:rsidR="00066508" w:rsidRPr="00947BF7" w:rsidRDefault="00000000">
      <w:pPr>
        <w:pStyle w:val="Definition"/>
      </w:pPr>
      <w:r w:rsidRPr="00947BF7">
        <w:t>Attention Network Test</w:t>
      </w:r>
    </w:p>
    <w:p w14:paraId="315B504A" w14:textId="77777777" w:rsidR="00066508" w:rsidRPr="00947BF7" w:rsidRDefault="00000000">
      <w:pPr>
        <w:pStyle w:val="DefinitionTerm"/>
      </w:pPr>
      <w:bookmarkStart w:id="26" w:name="acronyms_bpa"/>
      <w:r w:rsidRPr="00947BF7">
        <w:t>BPA</w:t>
      </w:r>
      <w:bookmarkEnd w:id="26"/>
    </w:p>
    <w:p w14:paraId="36F406F0" w14:textId="7A9721FF" w:rsidR="00066508" w:rsidRPr="00947BF7" w:rsidRDefault="00DA0AFC">
      <w:pPr>
        <w:pStyle w:val="Definition"/>
      </w:pPr>
      <w:r w:rsidRPr="00947BF7">
        <w:t>Bisphenol A</w:t>
      </w:r>
    </w:p>
    <w:p w14:paraId="4ABAF150" w14:textId="77777777" w:rsidR="00066508" w:rsidRPr="00947BF7" w:rsidRDefault="00000000">
      <w:pPr>
        <w:pStyle w:val="DefinitionTerm"/>
      </w:pPr>
      <w:bookmarkStart w:id="27" w:name="acronyms_ci"/>
      <w:r w:rsidRPr="00947BF7">
        <w:t>CI</w:t>
      </w:r>
      <w:bookmarkEnd w:id="27"/>
    </w:p>
    <w:p w14:paraId="0E4959A3" w14:textId="28B25E63" w:rsidR="00066508" w:rsidRPr="00947BF7" w:rsidRDefault="00DA0AFC" w:rsidP="00DA0AFC">
      <w:pPr>
        <w:pStyle w:val="Definition"/>
      </w:pPr>
      <w:r w:rsidRPr="00947BF7">
        <w:t>Confidence interval</w:t>
      </w:r>
    </w:p>
    <w:p w14:paraId="79744964" w14:textId="77777777" w:rsidR="00066508" w:rsidRPr="00947BF7" w:rsidRDefault="00000000">
      <w:pPr>
        <w:pStyle w:val="DefinitionTerm"/>
      </w:pPr>
      <w:bookmarkStart w:id="28" w:name="acronyms_dag"/>
      <w:r w:rsidRPr="00947BF7">
        <w:t>DAG</w:t>
      </w:r>
      <w:bookmarkEnd w:id="28"/>
    </w:p>
    <w:p w14:paraId="7D307EAE" w14:textId="74F88967" w:rsidR="00066508" w:rsidRPr="00947BF7" w:rsidRDefault="00AE6D59">
      <w:pPr>
        <w:pStyle w:val="Definition"/>
      </w:pPr>
      <w:r w:rsidRPr="00947BF7">
        <w:t>Directed acyclic graph</w:t>
      </w:r>
    </w:p>
    <w:p w14:paraId="4878D511" w14:textId="77777777" w:rsidR="00066508" w:rsidRPr="00947BF7" w:rsidRDefault="00000000">
      <w:pPr>
        <w:pStyle w:val="DefinitionTerm"/>
      </w:pPr>
      <w:bookmarkStart w:id="29" w:name="acronyms_dap"/>
      <w:r w:rsidRPr="00947BF7">
        <w:t>DAP</w:t>
      </w:r>
      <w:bookmarkEnd w:id="29"/>
    </w:p>
    <w:p w14:paraId="5E92D0C1" w14:textId="5150836D" w:rsidR="00066508" w:rsidRPr="00947BF7" w:rsidRDefault="00DA0AFC">
      <w:pPr>
        <w:pStyle w:val="Definition"/>
      </w:pPr>
      <w:proofErr w:type="spellStart"/>
      <w:r w:rsidRPr="00947BF7">
        <w:t>Dialkylphosphate</w:t>
      </w:r>
      <w:proofErr w:type="spellEnd"/>
    </w:p>
    <w:p w14:paraId="415F6550" w14:textId="77777777" w:rsidR="00066508" w:rsidRPr="00947BF7" w:rsidRDefault="00000000">
      <w:pPr>
        <w:pStyle w:val="DefinitionTerm"/>
      </w:pPr>
      <w:bookmarkStart w:id="30" w:name="acronyms_edc"/>
      <w:r w:rsidRPr="00947BF7">
        <w:t>EDC</w:t>
      </w:r>
      <w:bookmarkEnd w:id="30"/>
    </w:p>
    <w:p w14:paraId="4BD5FFA8" w14:textId="20A451F6" w:rsidR="00066508" w:rsidRPr="00947BF7" w:rsidRDefault="00DA0AFC" w:rsidP="00DA0AFC">
      <w:pPr>
        <w:pStyle w:val="Definition"/>
      </w:pPr>
      <w:r w:rsidRPr="00947BF7">
        <w:t>Endocrine disrupting chemical</w:t>
      </w:r>
    </w:p>
    <w:p w14:paraId="6BBDB76E" w14:textId="77777777" w:rsidR="00066508" w:rsidRPr="00947BF7" w:rsidRDefault="00000000">
      <w:pPr>
        <w:pStyle w:val="DefinitionTerm"/>
      </w:pPr>
      <w:bookmarkStart w:id="31" w:name="acronyms_helix"/>
      <w:r w:rsidRPr="00947BF7">
        <w:t>HELIX</w:t>
      </w:r>
      <w:bookmarkEnd w:id="31"/>
    </w:p>
    <w:p w14:paraId="6832EA46" w14:textId="77777777" w:rsidR="00066508" w:rsidRPr="00947BF7" w:rsidRDefault="00000000">
      <w:pPr>
        <w:pStyle w:val="Definition"/>
      </w:pPr>
      <w:r w:rsidRPr="00947BF7">
        <w:t>Human Early-Life Exposome</w:t>
      </w:r>
    </w:p>
    <w:p w14:paraId="04526E41" w14:textId="77777777" w:rsidR="00066508" w:rsidRPr="00947BF7" w:rsidRDefault="00000000">
      <w:pPr>
        <w:pStyle w:val="DefinitionTerm"/>
      </w:pPr>
      <w:bookmarkStart w:id="32" w:name="acronyms_hpa"/>
      <w:r w:rsidRPr="00947BF7">
        <w:t>HPA</w:t>
      </w:r>
      <w:bookmarkEnd w:id="32"/>
    </w:p>
    <w:p w14:paraId="695C5986" w14:textId="38D7A833" w:rsidR="00066508" w:rsidRPr="00947BF7" w:rsidRDefault="00DA0AFC">
      <w:pPr>
        <w:pStyle w:val="Definition"/>
      </w:pPr>
      <w:r w:rsidRPr="00947BF7">
        <w:t>Hypothalamic-pituitary-adrenocortical</w:t>
      </w:r>
    </w:p>
    <w:p w14:paraId="16E36670" w14:textId="77777777" w:rsidR="00066508" w:rsidRPr="00947BF7" w:rsidRDefault="00000000">
      <w:pPr>
        <w:pStyle w:val="DefinitionTerm"/>
      </w:pPr>
      <w:bookmarkStart w:id="33" w:name="acronyms_hitrtse"/>
      <w:r w:rsidRPr="00947BF7">
        <w:t>HRT-SE</w:t>
      </w:r>
      <w:bookmarkEnd w:id="33"/>
    </w:p>
    <w:p w14:paraId="2CDD9AB9" w14:textId="2268250E" w:rsidR="00066508" w:rsidRPr="00947BF7" w:rsidRDefault="00DA0AFC">
      <w:pPr>
        <w:pStyle w:val="Definition"/>
      </w:pPr>
      <w:r w:rsidRPr="00947BF7">
        <w:t>Hit reaction time standard error</w:t>
      </w:r>
    </w:p>
    <w:p w14:paraId="4C858259" w14:textId="77777777" w:rsidR="00066508" w:rsidRPr="00947BF7" w:rsidRDefault="00000000">
      <w:pPr>
        <w:pStyle w:val="DefinitionTerm"/>
      </w:pPr>
      <w:bookmarkStart w:id="34" w:name="acronyms_iq"/>
      <w:r w:rsidRPr="00947BF7">
        <w:t>IQ</w:t>
      </w:r>
      <w:bookmarkEnd w:id="34"/>
    </w:p>
    <w:p w14:paraId="38E673B0" w14:textId="2C1FFB62" w:rsidR="00066508" w:rsidRPr="00947BF7" w:rsidRDefault="00DA0AFC">
      <w:pPr>
        <w:pStyle w:val="Definition"/>
      </w:pPr>
      <w:r w:rsidRPr="00947BF7">
        <w:t>Intelligence quotient</w:t>
      </w:r>
    </w:p>
    <w:p w14:paraId="7BF0FB3A" w14:textId="77777777" w:rsidR="00066508" w:rsidRPr="00947BF7" w:rsidRDefault="00000000">
      <w:pPr>
        <w:pStyle w:val="DefinitionTerm"/>
      </w:pPr>
      <w:bookmarkStart w:id="35" w:name="acronyms_iqr"/>
      <w:r w:rsidRPr="00947BF7">
        <w:t>IQR</w:t>
      </w:r>
      <w:bookmarkEnd w:id="35"/>
    </w:p>
    <w:p w14:paraId="429DEBE1" w14:textId="106240C9" w:rsidR="00066508" w:rsidRPr="00947BF7" w:rsidRDefault="00DA0AFC" w:rsidP="00DA0AFC">
      <w:pPr>
        <w:pStyle w:val="Definition"/>
      </w:pPr>
      <w:r w:rsidRPr="00947BF7">
        <w:t>Interquartile range</w:t>
      </w:r>
    </w:p>
    <w:p w14:paraId="77E04565" w14:textId="5A439774" w:rsidR="00913588" w:rsidRPr="00947BF7" w:rsidRDefault="00913588" w:rsidP="00913588">
      <w:pPr>
        <w:pStyle w:val="Definition"/>
        <w:rPr>
          <w:b/>
          <w:bCs/>
        </w:rPr>
      </w:pPr>
      <w:r w:rsidRPr="00947BF7">
        <w:rPr>
          <w:b/>
          <w:bCs/>
        </w:rPr>
        <w:t>LC</w:t>
      </w:r>
    </w:p>
    <w:p w14:paraId="269929EB" w14:textId="092B65D7" w:rsidR="00913588" w:rsidRPr="00947BF7" w:rsidRDefault="00913588" w:rsidP="00913588">
      <w:pPr>
        <w:pStyle w:val="Definition"/>
      </w:pPr>
      <w:r w:rsidRPr="00947BF7">
        <w:t>Liquid chromatography</w:t>
      </w:r>
    </w:p>
    <w:p w14:paraId="3F6EFFCA" w14:textId="77777777" w:rsidR="00066508" w:rsidRPr="00947BF7" w:rsidRDefault="00000000">
      <w:pPr>
        <w:pStyle w:val="DefinitionTerm"/>
      </w:pPr>
      <w:bookmarkStart w:id="36" w:name="acronyms_lloq"/>
      <w:r w:rsidRPr="00947BF7">
        <w:t>LLOQ</w:t>
      </w:r>
      <w:bookmarkEnd w:id="36"/>
    </w:p>
    <w:p w14:paraId="2057B530" w14:textId="7EADFC3B" w:rsidR="00066508" w:rsidRPr="00947BF7" w:rsidRDefault="00DA0AFC">
      <w:pPr>
        <w:pStyle w:val="Definition"/>
      </w:pPr>
      <w:r w:rsidRPr="00947BF7">
        <w:t>Lower limit of quantification</w:t>
      </w:r>
    </w:p>
    <w:p w14:paraId="5FCEACE1" w14:textId="77777777" w:rsidR="00066508" w:rsidRPr="00947BF7" w:rsidRDefault="00000000">
      <w:pPr>
        <w:pStyle w:val="DefinitionTerm"/>
      </w:pPr>
      <w:bookmarkStart w:id="37" w:name="acronyms_lod"/>
      <w:r w:rsidRPr="00947BF7">
        <w:t>LOD</w:t>
      </w:r>
      <w:bookmarkEnd w:id="37"/>
    </w:p>
    <w:p w14:paraId="16CB27A8" w14:textId="1E51AE34" w:rsidR="00066508" w:rsidRPr="00947BF7" w:rsidRDefault="00DA0AFC">
      <w:pPr>
        <w:pStyle w:val="Definition"/>
      </w:pPr>
      <w:r w:rsidRPr="00947BF7">
        <w:t>Limit of detection</w:t>
      </w:r>
    </w:p>
    <w:p w14:paraId="0ABD0B70" w14:textId="77777777" w:rsidR="00066508" w:rsidRPr="00947BF7" w:rsidRDefault="00000000">
      <w:pPr>
        <w:pStyle w:val="DefinitionTerm"/>
      </w:pPr>
      <w:bookmarkStart w:id="38" w:name="acronyms_loq"/>
      <w:r w:rsidRPr="00947BF7">
        <w:lastRenderedPageBreak/>
        <w:t>LOQ</w:t>
      </w:r>
      <w:bookmarkEnd w:id="38"/>
    </w:p>
    <w:p w14:paraId="4DB5B4F0" w14:textId="68337001" w:rsidR="00066508" w:rsidRPr="00947BF7" w:rsidRDefault="00DA0AFC" w:rsidP="00DA0AFC">
      <w:pPr>
        <w:pStyle w:val="Definition"/>
      </w:pPr>
      <w:r w:rsidRPr="00947BF7">
        <w:t>Limit of quantification</w:t>
      </w:r>
    </w:p>
    <w:p w14:paraId="4EEB2A76" w14:textId="77777777" w:rsidR="00066508" w:rsidRPr="00947BF7" w:rsidRDefault="00000000">
      <w:pPr>
        <w:pStyle w:val="DefinitionTerm"/>
      </w:pPr>
      <w:bookmarkStart w:id="39" w:name="acronyms_mc"/>
      <w:r w:rsidRPr="00947BF7">
        <w:t>MC</w:t>
      </w:r>
      <w:bookmarkEnd w:id="39"/>
    </w:p>
    <w:p w14:paraId="2BED88A1" w14:textId="152E8F17" w:rsidR="00066508" w:rsidRPr="00947BF7" w:rsidRDefault="00DA0AFC" w:rsidP="00DA0AFC">
      <w:pPr>
        <w:pStyle w:val="Definition"/>
      </w:pPr>
      <w:r w:rsidRPr="00947BF7">
        <w:t>Marginal contrast</w:t>
      </w:r>
    </w:p>
    <w:p w14:paraId="6B7E4C74" w14:textId="329E401C" w:rsidR="00913588" w:rsidRPr="00947BF7" w:rsidRDefault="00913588" w:rsidP="00913588">
      <w:pPr>
        <w:pStyle w:val="Definition"/>
        <w:rPr>
          <w:b/>
          <w:bCs/>
        </w:rPr>
      </w:pPr>
      <w:r w:rsidRPr="00947BF7">
        <w:rPr>
          <w:b/>
          <w:bCs/>
        </w:rPr>
        <w:t>MS</w:t>
      </w:r>
    </w:p>
    <w:p w14:paraId="5103471D" w14:textId="5F1F54A1" w:rsidR="00913588" w:rsidRPr="00947BF7" w:rsidRDefault="00913588" w:rsidP="00913588">
      <w:pPr>
        <w:pStyle w:val="Definition"/>
      </w:pPr>
      <w:r w:rsidRPr="00947BF7">
        <w:t>Mass spectrometry</w:t>
      </w:r>
    </w:p>
    <w:p w14:paraId="529F5510" w14:textId="77777777" w:rsidR="00066508" w:rsidRPr="00947BF7" w:rsidRDefault="00000000">
      <w:pPr>
        <w:pStyle w:val="DefinitionTerm"/>
      </w:pPr>
      <w:bookmarkStart w:id="40" w:name="acronyms_npsem"/>
      <w:r w:rsidRPr="00947BF7">
        <w:t>NPSEM</w:t>
      </w:r>
      <w:bookmarkEnd w:id="40"/>
    </w:p>
    <w:p w14:paraId="2B94535A" w14:textId="12D61796" w:rsidR="00066508" w:rsidRPr="00947BF7" w:rsidRDefault="00DA0AFC" w:rsidP="00DA0AFC">
      <w:pPr>
        <w:pStyle w:val="Definition"/>
      </w:pPr>
      <w:r w:rsidRPr="00947BF7">
        <w:t>Non-parametric structural equation model</w:t>
      </w:r>
    </w:p>
    <w:p w14:paraId="744E78F6" w14:textId="77777777" w:rsidR="00066508" w:rsidRPr="00947BF7" w:rsidRDefault="00000000">
      <w:pPr>
        <w:pStyle w:val="DefinitionTerm"/>
      </w:pPr>
      <w:bookmarkStart w:id="41" w:name="acronyms_opp"/>
      <w:r w:rsidRPr="00947BF7">
        <w:t>OP pesticide</w:t>
      </w:r>
      <w:bookmarkEnd w:id="41"/>
    </w:p>
    <w:p w14:paraId="015D8D5A" w14:textId="28E20736" w:rsidR="00066508" w:rsidRPr="00947BF7" w:rsidRDefault="00DA0AFC" w:rsidP="00DA0AFC">
      <w:pPr>
        <w:pStyle w:val="Definition"/>
      </w:pPr>
      <w:r w:rsidRPr="00947BF7">
        <w:t>Organophosphate pesticide</w:t>
      </w:r>
    </w:p>
    <w:p w14:paraId="732F36EE" w14:textId="636F2AE4" w:rsidR="00913588" w:rsidRPr="00947BF7" w:rsidRDefault="00913588" w:rsidP="00913588">
      <w:pPr>
        <w:pStyle w:val="Definition"/>
        <w:rPr>
          <w:b/>
          <w:bCs/>
        </w:rPr>
      </w:pPr>
      <w:r w:rsidRPr="00947BF7">
        <w:rPr>
          <w:b/>
          <w:bCs/>
        </w:rPr>
        <w:t>TOFMS</w:t>
      </w:r>
    </w:p>
    <w:p w14:paraId="367820DB" w14:textId="76D41651" w:rsidR="00913588" w:rsidRPr="00947BF7" w:rsidRDefault="00913588" w:rsidP="00913588">
      <w:pPr>
        <w:pStyle w:val="Definition"/>
      </w:pPr>
      <w:r w:rsidRPr="00947BF7">
        <w:t>Time-of-flight mass spectrometry</w:t>
      </w:r>
    </w:p>
    <w:p w14:paraId="4A5AB766" w14:textId="53781877" w:rsidR="00913588" w:rsidRPr="00947BF7" w:rsidRDefault="00913588" w:rsidP="00913588">
      <w:pPr>
        <w:pStyle w:val="Definition"/>
        <w:rPr>
          <w:b/>
          <w:bCs/>
        </w:rPr>
      </w:pPr>
      <w:r w:rsidRPr="00947BF7">
        <w:rPr>
          <w:b/>
          <w:bCs/>
        </w:rPr>
        <w:t>UHPLC</w:t>
      </w:r>
    </w:p>
    <w:p w14:paraId="3622F20A" w14:textId="0A4428DC" w:rsidR="00913588" w:rsidRPr="00947BF7" w:rsidRDefault="00B77715" w:rsidP="00913588">
      <w:pPr>
        <w:pStyle w:val="Definition"/>
      </w:pPr>
      <w:r w:rsidRPr="00947BF7">
        <w:t>Ultra-high performance liquid chromatography</w:t>
      </w:r>
    </w:p>
    <w:p w14:paraId="7D045503" w14:textId="77777777" w:rsidR="00066508" w:rsidRPr="00947BF7" w:rsidRDefault="00000000">
      <w:bookmarkStart w:id="42" w:name="list-of-acronyms"/>
      <w:bookmarkEnd w:id="42"/>
      <w:r w:rsidRPr="00947BF7">
        <w:br w:type="page"/>
      </w:r>
    </w:p>
    <w:p w14:paraId="2A3E5173" w14:textId="77777777" w:rsidR="00066508" w:rsidRPr="00947BF7" w:rsidRDefault="00000000">
      <w:pPr>
        <w:pStyle w:val="Heading1"/>
        <w:rPr>
          <w:color w:val="auto"/>
        </w:rPr>
      </w:pPr>
      <w:r w:rsidRPr="00947BF7">
        <w:rPr>
          <w:color w:val="auto"/>
        </w:rPr>
        <w:lastRenderedPageBreak/>
        <w:t>Abstract</w:t>
      </w:r>
    </w:p>
    <w:p w14:paraId="33C7634C" w14:textId="77777777" w:rsidR="00066508" w:rsidRPr="00947BF7" w:rsidRDefault="00000000">
      <w:pPr>
        <w:pStyle w:val="FirstParagraph"/>
      </w:pPr>
      <w:r w:rsidRPr="00947BF7">
        <w:rPr>
          <w:b/>
          <w:bCs/>
        </w:rPr>
        <w:t>Background</w:t>
      </w:r>
    </w:p>
    <w:p w14:paraId="03392F22" w14:textId="77777777" w:rsidR="00066508" w:rsidRPr="00947BF7" w:rsidRDefault="00000000">
      <w:pPr>
        <w:pStyle w:val="BodyText"/>
      </w:pPr>
      <w:r w:rsidRPr="00947BF7">
        <w:t>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childhood.</w:t>
      </w:r>
    </w:p>
    <w:p w14:paraId="43D1DAA2" w14:textId="77777777" w:rsidR="00066508" w:rsidRPr="00947BF7" w:rsidRDefault="00000000">
      <w:pPr>
        <w:pStyle w:val="BodyText"/>
      </w:pPr>
      <w:r w:rsidRPr="00947BF7">
        <w:rPr>
          <w:b/>
          <w:bCs/>
        </w:rPr>
        <w:t>Methods</w:t>
      </w:r>
    </w:p>
    <w:p w14:paraId="64BD43EE" w14:textId="77777777" w:rsidR="00066508" w:rsidRPr="00947BF7" w:rsidRDefault="00000000">
      <w:pPr>
        <w:pStyle w:val="BodyText"/>
      </w:pPr>
      <w:r w:rsidRPr="00947BF7">
        <w:t>We used data from the Human Early-Life Exposome (HELIX) cohort (2013-2016) and the parametric g-formula to estimate associations between EDCs, glucocorticosteroids, and hit reaction time standard error (HRT-SE), a measure of inattention, and tested for possible effect modification by sex.</w:t>
      </w:r>
    </w:p>
    <w:p w14:paraId="4BE3F274" w14:textId="77777777" w:rsidR="00066508" w:rsidRPr="00947BF7" w:rsidRDefault="00000000">
      <w:pPr>
        <w:pStyle w:val="BodyText"/>
      </w:pPr>
      <w:r w:rsidRPr="00947BF7">
        <w:rPr>
          <w:b/>
          <w:bCs/>
        </w:rPr>
        <w:t>Results</w:t>
      </w:r>
    </w:p>
    <w:p w14:paraId="02D922B0" w14:textId="77777777" w:rsidR="00066508" w:rsidRPr="00947BF7" w:rsidRDefault="00000000">
      <w:pPr>
        <w:pStyle w:val="BodyText"/>
      </w:pPr>
      <w:r w:rsidRPr="00947BF7">
        <w:t xml:space="preserve">We observed a positive marginal contrast (MC) for exposure increases from the 10th to the 90th percentile for methyl-paraben (MC: 0.042 and </w:t>
      </w:r>
      <m:oMath>
        <m:r>
          <w:rPr>
            <w:rFonts w:ascii="Cambria Math" w:hAnsi="Cambria Math"/>
          </w:rPr>
          <m:t>95</m:t>
        </m:r>
        <m:r>
          <m:rPr>
            <m:lit/>
            <m:nor/>
          </m:rPr>
          <w:rPr>
            <w:rFonts w:ascii="Cambria Math" w:hAnsi="Cambria Math"/>
          </w:rPr>
          <m:t>%</m:t>
        </m:r>
      </m:oMath>
      <w:r w:rsidRPr="00947BF7">
        <w:t xml:space="preserve"> confidence interval (CI): (0.013, 0.071)), and the phthalate metabolites oxo-</w:t>
      </w:r>
      <w:proofErr w:type="spellStart"/>
      <w:r w:rsidRPr="00947BF7">
        <w:t>MiNP</w:t>
      </w:r>
      <w:proofErr w:type="spellEnd"/>
      <w:r w:rsidRPr="00947BF7">
        <w:t xml:space="preserve"> (MC: 0.023 and </w:t>
      </w:r>
      <m:oMath>
        <m:r>
          <w:rPr>
            <w:rFonts w:ascii="Cambria Math" w:hAnsi="Cambria Math"/>
          </w:rPr>
          <m:t>95</m:t>
        </m:r>
        <m:r>
          <m:rPr>
            <m:lit/>
            <m:nor/>
          </m:rPr>
          <w:rPr>
            <w:rFonts w:ascii="Cambria Math" w:hAnsi="Cambria Math"/>
          </w:rPr>
          <m:t>%</m:t>
        </m:r>
      </m:oMath>
      <w:r w:rsidRPr="00947BF7">
        <w:t xml:space="preserve"> CI: (0.003, 0.044)), oh-</w:t>
      </w:r>
      <w:proofErr w:type="spellStart"/>
      <w:r w:rsidRPr="00947BF7">
        <w:t>MiNP</w:t>
      </w:r>
      <w:proofErr w:type="spellEnd"/>
      <w:r w:rsidRPr="00947BF7">
        <w:t xml:space="preserve"> (MC: 0.039 and </w:t>
      </w:r>
      <m:oMath>
        <m:r>
          <w:rPr>
            <w:rFonts w:ascii="Cambria Math" w:hAnsi="Cambria Math"/>
          </w:rPr>
          <m:t>95</m:t>
        </m:r>
        <m:r>
          <m:rPr>
            <m:lit/>
            <m:nor/>
          </m:rPr>
          <w:rPr>
            <w:rFonts w:ascii="Cambria Math" w:hAnsi="Cambria Math"/>
          </w:rPr>
          <m:t>%</m:t>
        </m:r>
      </m:oMath>
      <w:r w:rsidRPr="00947BF7">
        <w:t xml:space="preserve"> CI: (0.001, 0.076)), and MEHP (MC: 0.036 and </w:t>
      </w:r>
      <m:oMath>
        <m:r>
          <w:rPr>
            <w:rFonts w:ascii="Cambria Math" w:hAnsi="Cambria Math"/>
          </w:rPr>
          <m:t>95</m:t>
        </m:r>
        <m:r>
          <m:rPr>
            <m:lit/>
            <m:nor/>
          </m:rPr>
          <w:rPr>
            <w:rFonts w:ascii="Cambria Math" w:hAnsi="Cambria Math"/>
          </w:rPr>
          <m:t>%</m:t>
        </m:r>
      </m:oMath>
      <w:r w:rsidRPr="00947BF7">
        <w:t xml:space="preserve"> CI: (0.008, 0.063)), on HRT-SE, indicating lower attention. Several EDCs were also associated with a positive MC for cortisone, cortisol, and corticosterone production. Increased levels </w:t>
      </w:r>
      <w:r w:rsidRPr="00947BF7">
        <w:lastRenderedPageBreak/>
        <w:t>of the glucocorticosteroids were not associated with HRT-SE, although we found a possible effect modification by sex.</w:t>
      </w:r>
    </w:p>
    <w:p w14:paraId="5F14658B" w14:textId="77777777" w:rsidR="00066508" w:rsidRPr="00947BF7" w:rsidRDefault="00000000">
      <w:pPr>
        <w:pStyle w:val="BodyText"/>
      </w:pPr>
      <w:r w:rsidRPr="00947BF7">
        <w:rPr>
          <w:b/>
          <w:bCs/>
        </w:rPr>
        <w:t>Conclusions</w:t>
      </w:r>
    </w:p>
    <w:p w14:paraId="2C887AC3" w14:textId="77777777" w:rsidR="00066508" w:rsidRPr="00947BF7" w:rsidRDefault="00000000">
      <w:pPr>
        <w:pStyle w:val="BodyText"/>
      </w:pPr>
      <w:r w:rsidRPr="00947BF7">
        <w:t>Our results suggest that multiple EDCs might interfere with inattention and with the homeostasis of the HPA axis.</w:t>
      </w:r>
    </w:p>
    <w:p w14:paraId="0ADA5F96" w14:textId="77777777" w:rsidR="00066508" w:rsidRPr="00947BF7" w:rsidRDefault="00000000">
      <w:pPr>
        <w:pStyle w:val="BodyText"/>
      </w:pPr>
      <w:r w:rsidRPr="00947BF7">
        <w:rPr>
          <w:b/>
          <w:bCs/>
        </w:rPr>
        <w:t>Keywords:</w:t>
      </w:r>
      <w:r w:rsidRPr="00947BF7">
        <w:t xml:space="preserve"> Endocrine Disruptors, Cortisone, Hydrocortisone, Neuropsychological Tests, Causality.</w:t>
      </w:r>
    </w:p>
    <w:p w14:paraId="7691C1AD" w14:textId="77777777" w:rsidR="00066508" w:rsidRPr="00947BF7" w:rsidRDefault="00000000">
      <w:bookmarkStart w:id="43" w:name="abstract"/>
      <w:bookmarkEnd w:id="43"/>
      <w:r w:rsidRPr="00947BF7">
        <w:br w:type="page"/>
      </w:r>
    </w:p>
    <w:p w14:paraId="50BFEEED" w14:textId="77777777" w:rsidR="00066508" w:rsidRPr="00947BF7" w:rsidRDefault="00000000">
      <w:pPr>
        <w:pStyle w:val="Heading1"/>
        <w:rPr>
          <w:color w:val="auto"/>
        </w:rPr>
      </w:pPr>
      <w:r w:rsidRPr="00947BF7">
        <w:rPr>
          <w:color w:val="auto"/>
        </w:rPr>
        <w:lastRenderedPageBreak/>
        <w:t>1. Introduction</w:t>
      </w:r>
    </w:p>
    <w:p w14:paraId="2A1A4F96" w14:textId="29C3A1E9" w:rsidR="00E933B0" w:rsidRPr="00947BF7" w:rsidRDefault="00000000" w:rsidP="00587362">
      <w:pPr>
        <w:pStyle w:val="BodyText"/>
      </w:pPr>
      <w:r w:rsidRPr="00947BF7">
        <w:t>The prevalence of several neurodevelopmental disorders has increased in the pediatric population (</w:t>
      </w:r>
      <w:hyperlink w:anchor="ref-GrandjeanLandrigan:2014">
        <w:r w:rsidR="00E933B0" w:rsidRPr="00947BF7">
          <w:rPr>
            <w:rStyle w:val="Hyperlink"/>
            <w:color w:val="auto"/>
          </w:rPr>
          <w:t>Grandjean and Landrigan, 2014</w:t>
        </w:r>
      </w:hyperlink>
      <w:r w:rsidRPr="00947BF7">
        <w:t>), and multiple environmental pollutants may play a role in the increased rates of these disorders (</w:t>
      </w:r>
      <w:hyperlink w:anchor="Xd81cf38a3b251ec377f8aa13b097ea9d0c190e3">
        <w:r w:rsidR="00066508" w:rsidRPr="00947BF7">
          <w:rPr>
            <w:rStyle w:val="Hyperlink"/>
            <w:color w:val="auto"/>
          </w:rPr>
          <w:t>Ramírez et al., 2022</w:t>
        </w:r>
      </w:hyperlink>
      <w:r w:rsidRPr="00947BF7">
        <w:t xml:space="preserve">). </w:t>
      </w:r>
      <w:r w:rsidR="00E933B0" w:rsidRPr="00947BF7">
        <w:t>E</w:t>
      </w:r>
      <w:r w:rsidRPr="00947BF7">
        <w:t>ndocrine disrupting chemicals (EDCs), ubiquitous chemicals present in many every-day products and diet, are capable of interfering with the endocrine system, and have shown associations with childhood neurodevelopment and behavior (</w:t>
      </w:r>
      <w:hyperlink w:anchor="ref-BouchardBellingerWright:2010">
        <w:r w:rsidR="00066508" w:rsidRPr="00947BF7">
          <w:rPr>
            <w:rStyle w:val="Hyperlink"/>
            <w:color w:val="auto"/>
          </w:rPr>
          <w:t>Bouchard et al., 2010</w:t>
        </w:r>
      </w:hyperlink>
      <w:r w:rsidRPr="00947BF7">
        <w:t xml:space="preserve">; </w:t>
      </w:r>
      <w:hyperlink w:anchor="ref-Braun:2017">
        <w:r w:rsidR="00066508" w:rsidRPr="00947BF7">
          <w:rPr>
            <w:rStyle w:val="Hyperlink"/>
            <w:color w:val="auto"/>
          </w:rPr>
          <w:t>Braun, 2017</w:t>
        </w:r>
      </w:hyperlink>
      <w:r w:rsidRPr="00947BF7">
        <w:t xml:space="preserve">; </w:t>
      </w:r>
      <w:hyperlink w:anchor="Xa0cc0fdd8206e54b0a9b4bdcd9d2102efd24cb7">
        <w:r w:rsidR="00066508" w:rsidRPr="00947BF7">
          <w:rPr>
            <w:rStyle w:val="Hyperlink"/>
            <w:color w:val="auto"/>
          </w:rPr>
          <w:t>Cartier et al., 2016</w:t>
        </w:r>
      </w:hyperlink>
      <w:r w:rsidRPr="00947BF7">
        <w:t xml:space="preserve">; </w:t>
      </w:r>
      <w:hyperlink w:anchor="ref-FurlongHerringBuckley:2017">
        <w:r w:rsidR="00066508" w:rsidRPr="00947BF7">
          <w:rPr>
            <w:rStyle w:val="Hyperlink"/>
            <w:color w:val="auto"/>
          </w:rPr>
          <w:t>Furlong et al., 2017</w:t>
        </w:r>
      </w:hyperlink>
      <w:r w:rsidRPr="00947BF7">
        <w:t xml:space="preserve">; </w:t>
      </w:r>
      <w:hyperlink w:anchor="X2a5c5c17453fffe785b7f0bcffd564283892c6c">
        <w:r w:rsidR="00066508" w:rsidRPr="00947BF7">
          <w:rPr>
            <w:rStyle w:val="Hyperlink"/>
            <w:color w:val="auto"/>
          </w:rPr>
          <w:t>González-</w:t>
        </w:r>
        <w:proofErr w:type="spellStart"/>
        <w:r w:rsidR="00066508" w:rsidRPr="00947BF7">
          <w:rPr>
            <w:rStyle w:val="Hyperlink"/>
            <w:color w:val="auto"/>
          </w:rPr>
          <w:t>Alzaga</w:t>
        </w:r>
        <w:proofErr w:type="spellEnd"/>
        <w:r w:rsidR="00066508" w:rsidRPr="00947BF7">
          <w:rPr>
            <w:rStyle w:val="Hyperlink"/>
            <w:color w:val="auto"/>
          </w:rPr>
          <w:t xml:space="preserve"> et al., 2015</w:t>
        </w:r>
      </w:hyperlink>
      <w:r w:rsidRPr="00947BF7">
        <w:t xml:space="preserve">; </w:t>
      </w:r>
      <w:hyperlink w:anchor="ref-HuangChenSu:2015">
        <w:r w:rsidR="00066508" w:rsidRPr="00947BF7">
          <w:rPr>
            <w:rStyle w:val="Hyperlink"/>
            <w:color w:val="auto"/>
          </w:rPr>
          <w:t>Huang et al., 2015</w:t>
        </w:r>
      </w:hyperlink>
      <w:r w:rsidRPr="00947BF7">
        <w:t xml:space="preserve">; </w:t>
      </w:r>
      <w:hyperlink w:anchor="ref-HuangTsaiChen:2017">
        <w:r w:rsidR="00066508" w:rsidRPr="00947BF7">
          <w:rPr>
            <w:rStyle w:val="Hyperlink"/>
            <w:color w:val="auto"/>
          </w:rPr>
          <w:t>Huang et al., 2017</w:t>
        </w:r>
      </w:hyperlink>
      <w:r w:rsidRPr="00947BF7">
        <w:t xml:space="preserve">; </w:t>
      </w:r>
      <w:hyperlink w:anchor="ref-KimHongShin:2017">
        <w:r w:rsidR="00066508" w:rsidRPr="00947BF7">
          <w:rPr>
            <w:rStyle w:val="Hyperlink"/>
            <w:color w:val="auto"/>
          </w:rPr>
          <w:t>Kim et al., 2017</w:t>
        </w:r>
      </w:hyperlink>
      <w:r w:rsidRPr="00947BF7">
        <w:t xml:space="preserve">; </w:t>
      </w:r>
      <w:hyperlink w:anchor="ref-LiZhangKuang:2018">
        <w:r w:rsidR="00066508" w:rsidRPr="00947BF7">
          <w:rPr>
            <w:rStyle w:val="Hyperlink"/>
            <w:color w:val="auto"/>
          </w:rPr>
          <w:t>Li et al., 2018</w:t>
        </w:r>
      </w:hyperlink>
      <w:r w:rsidRPr="00947BF7">
        <w:t xml:space="preserve">; </w:t>
      </w:r>
      <w:hyperlink w:anchor="ref-OhKimKannan:2023">
        <w:r w:rsidR="00066508" w:rsidRPr="00947BF7">
          <w:rPr>
            <w:rStyle w:val="Hyperlink"/>
            <w:color w:val="auto"/>
          </w:rPr>
          <w:t>Oh et al., 2023</w:t>
        </w:r>
      </w:hyperlink>
      <w:r w:rsidRPr="00947BF7">
        <w:t xml:space="preserve">; </w:t>
      </w:r>
      <w:hyperlink w:anchor="X71fca68020aad3c79232160399444b9923ab76e">
        <w:r w:rsidR="00066508" w:rsidRPr="00947BF7">
          <w:rPr>
            <w:rStyle w:val="Hyperlink"/>
            <w:color w:val="auto"/>
          </w:rPr>
          <w:t>Rodríguez-Carrillo et al., 2019</w:t>
        </w:r>
      </w:hyperlink>
      <w:r w:rsidRPr="00947BF7">
        <w:t xml:space="preserve">; </w:t>
      </w:r>
      <w:hyperlink w:anchor="ref-ShoaffCoullWeuve:2020">
        <w:proofErr w:type="spellStart"/>
        <w:r w:rsidR="00066508" w:rsidRPr="00947BF7">
          <w:rPr>
            <w:rStyle w:val="Hyperlink"/>
            <w:color w:val="auto"/>
          </w:rPr>
          <w:t>Shoaff</w:t>
        </w:r>
        <w:proofErr w:type="spellEnd"/>
        <w:r w:rsidR="00066508" w:rsidRPr="00947BF7">
          <w:rPr>
            <w:rStyle w:val="Hyperlink"/>
            <w:color w:val="auto"/>
          </w:rPr>
          <w:t xml:space="preserve"> et al., 2020</w:t>
        </w:r>
      </w:hyperlink>
      <w:r w:rsidRPr="00947BF7">
        <w:t xml:space="preserve">; </w:t>
      </w:r>
      <w:hyperlink w:anchor="ref-TewarAuingerBraun:2016">
        <w:proofErr w:type="spellStart"/>
        <w:r w:rsidR="00066508" w:rsidRPr="00947BF7">
          <w:rPr>
            <w:rStyle w:val="Hyperlink"/>
            <w:color w:val="auto"/>
          </w:rPr>
          <w:t>Tewar</w:t>
        </w:r>
        <w:proofErr w:type="spellEnd"/>
        <w:r w:rsidR="00066508" w:rsidRPr="00947BF7">
          <w:rPr>
            <w:rStyle w:val="Hyperlink"/>
            <w:color w:val="auto"/>
          </w:rPr>
          <w:t xml:space="preserve"> et al., 2016</w:t>
        </w:r>
      </w:hyperlink>
      <w:r w:rsidRPr="00947BF7">
        <w:t xml:space="preserve">; </w:t>
      </w:r>
      <w:hyperlink w:anchor="ref-VilmandBeckBilenberg:2023">
        <w:proofErr w:type="spellStart"/>
        <w:r w:rsidR="00066508" w:rsidRPr="00947BF7">
          <w:rPr>
            <w:rStyle w:val="Hyperlink"/>
            <w:color w:val="auto"/>
          </w:rPr>
          <w:t>Vilmand</w:t>
        </w:r>
        <w:proofErr w:type="spellEnd"/>
        <w:r w:rsidR="00066508" w:rsidRPr="00947BF7">
          <w:rPr>
            <w:rStyle w:val="Hyperlink"/>
            <w:color w:val="auto"/>
          </w:rPr>
          <w:t xml:space="preserve"> et al., 2023</w:t>
        </w:r>
      </w:hyperlink>
      <w:r w:rsidRPr="00947BF7">
        <w:t xml:space="preserve">; </w:t>
      </w:r>
      <w:hyperlink w:anchor="ref-YuDuChiou:2016">
        <w:r w:rsidR="00066508" w:rsidRPr="00947BF7">
          <w:rPr>
            <w:rStyle w:val="Hyperlink"/>
            <w:color w:val="auto"/>
          </w:rPr>
          <w:t>Yu et al., 2016</w:t>
        </w:r>
      </w:hyperlink>
      <w:r w:rsidRPr="00947BF7">
        <w:t>).</w:t>
      </w:r>
      <w:r w:rsidR="004504D2" w:rsidRPr="00947BF7">
        <w:t xml:space="preserve"> </w:t>
      </w:r>
      <w:r w:rsidR="00E933B0" w:rsidRPr="00947BF7">
        <w:t>Among the EDCs that have raised such concerns are non-persistent EDCs, including p</w:t>
      </w:r>
      <w:r w:rsidR="00053BC9" w:rsidRPr="00947BF7">
        <w:t>hthalates, phenols</w:t>
      </w:r>
      <w:r w:rsidR="00E933B0" w:rsidRPr="00947BF7">
        <w:t xml:space="preserve"> (including bisphenol A, parabens, triclosan, oxybenzone)</w:t>
      </w:r>
      <w:del w:id="44" w:author="Lorenzo Fabbri" w:date="2024-10-24T15:47:00Z" w16du:dateUtc="2024-10-24T13:47:00Z">
        <w:r w:rsidR="00053BC9" w:rsidRPr="00947BF7" w:rsidDel="00B61399">
          <w:delText>,</w:delText>
        </w:r>
      </w:del>
      <w:r w:rsidR="00053BC9" w:rsidRPr="00947BF7">
        <w:t xml:space="preserve"> and organophosphate pesticides (OP pesticides)</w:t>
      </w:r>
      <w:r w:rsidR="00C46D6C" w:rsidRPr="00947BF7">
        <w:t xml:space="preserve"> (Braun, 2017)</w:t>
      </w:r>
      <w:r w:rsidR="00053BC9" w:rsidRPr="00947BF7">
        <w:t>.</w:t>
      </w:r>
      <w:r w:rsidR="00E933B0" w:rsidRPr="00947BF7">
        <w:t xml:space="preserve"> While most of the available literature focuses on the effects of prenatal exposure to EDCs on child neurodevelopment (Ramírez et al., 2022), mid-childhood is also a crucial stage of (neuro)development (Mah and Ford-Jones, 2012), but there are few studies focusing on whether exposure to EDCs during this </w:t>
      </w:r>
      <w:proofErr w:type="gramStart"/>
      <w:r w:rsidR="00E933B0" w:rsidRPr="00947BF7">
        <w:t>time period</w:t>
      </w:r>
      <w:proofErr w:type="gramEnd"/>
      <w:r w:rsidR="00E933B0" w:rsidRPr="00947BF7">
        <w:t xml:space="preserve"> may be harmful to the developing brain.</w:t>
      </w:r>
    </w:p>
    <w:p w14:paraId="24D12916" w14:textId="0C97EB40" w:rsidR="00587362" w:rsidRPr="00947BF7" w:rsidRDefault="00C46D6C" w:rsidP="00587362">
      <w:pPr>
        <w:pStyle w:val="BodyText"/>
      </w:pPr>
      <w:r w:rsidRPr="00947BF7">
        <w:t>Exposure to phthalates and their metabolites during childhood and early adolescence has been associated with several adverse neurodevelopmental outcomes, but these studies were limited to few phthalate metabolites and small study populations (</w:t>
      </w:r>
      <w:hyperlink w:anchor="Xd81cf38a3b251ec377f8aa13b097ea9d0c190e3">
        <w:r w:rsidRPr="00947BF7">
          <w:rPr>
            <w:rStyle w:val="Hyperlink"/>
            <w:color w:val="auto"/>
          </w:rPr>
          <w:t>Ramírez et al., 2022</w:t>
        </w:r>
      </w:hyperlink>
      <w:r w:rsidRPr="00947BF7">
        <w:t>). The effects of exposure to bisphenol A (BPA) during childhood on cognitive functions are still unclear (</w:t>
      </w:r>
      <w:hyperlink w:anchor="Xd81cf38a3b251ec377f8aa13b097ea9d0c190e3">
        <w:r w:rsidRPr="00947BF7">
          <w:rPr>
            <w:rStyle w:val="Hyperlink"/>
            <w:color w:val="auto"/>
          </w:rPr>
          <w:t>Ramírez et al., 2022</w:t>
        </w:r>
      </w:hyperlink>
      <w:r w:rsidRPr="00947BF7">
        <w:t>). Similarly, t</w:t>
      </w:r>
      <w:r w:rsidR="00053BC9" w:rsidRPr="00947BF7">
        <w:t xml:space="preserve">he few studies assessing </w:t>
      </w:r>
      <w:r w:rsidR="00053BC9" w:rsidRPr="00947BF7">
        <w:lastRenderedPageBreak/>
        <w:t>exposure</w:t>
      </w:r>
      <w:r w:rsidRPr="00947BF7">
        <w:t xml:space="preserve"> to OP pesticides</w:t>
      </w:r>
      <w:r w:rsidR="00053BC9" w:rsidRPr="00947BF7">
        <w:t xml:space="preserve"> during childhood through the use of biomarkers suffered from a series of limitations, including a small sample size (</w:t>
      </w:r>
      <w:hyperlink w:anchor="Xd81cf38a3b251ec377f8aa13b097ea9d0c190e3">
        <w:r w:rsidR="00066508" w:rsidRPr="00947BF7">
          <w:rPr>
            <w:rStyle w:val="Hyperlink"/>
            <w:color w:val="auto"/>
          </w:rPr>
          <w:t>Ramírez et al., 2022</w:t>
        </w:r>
      </w:hyperlink>
      <w:r w:rsidR="00053BC9" w:rsidRPr="00947BF7">
        <w:t>).</w:t>
      </w:r>
      <w:r w:rsidR="00E933B0" w:rsidRPr="00947BF7">
        <w:t xml:space="preserve"> Given the scarcity of studies on the neurodevelopmental effects of exposure to non-persistent EDCs during childhood, further studies are needed to understand the impact of exposure in this life stage.</w:t>
      </w:r>
    </w:p>
    <w:p w14:paraId="752382EF" w14:textId="3EB3DF55" w:rsidR="00066508" w:rsidRPr="00947BF7" w:rsidRDefault="00000000" w:rsidP="00947BF7">
      <w:pPr>
        <w:pStyle w:val="FirstParagraph"/>
      </w:pPr>
      <w:r w:rsidRPr="00947BF7">
        <w:t>Moreover, little is known about the biological mechanisms of action</w:t>
      </w:r>
      <w:r w:rsidR="006956DD" w:rsidRPr="00947BF7">
        <w:t xml:space="preserve"> that may underlie the effects of these chemicals on neurodevelopment</w:t>
      </w:r>
      <w:r w:rsidRPr="00947BF7">
        <w:t xml:space="preserve"> (</w:t>
      </w:r>
      <w:hyperlink w:anchor="Xd81cf38a3b251ec377f8aa13b097ea9d0c190e3">
        <w:r w:rsidR="00066508" w:rsidRPr="00947BF7">
          <w:rPr>
            <w:rStyle w:val="Hyperlink"/>
            <w:color w:val="auto"/>
          </w:rPr>
          <w:t>Ramírez et al., 2022</w:t>
        </w:r>
      </w:hyperlink>
      <w:r w:rsidRPr="00947BF7">
        <w:t>). There is some toxicological evidence, however, that exposure to certain EDCs, specifically phthalates, might interfere with the hypothalamic-pituitary-adrenocortical (HPA) axis</w:t>
      </w:r>
      <w:r w:rsidR="00587362" w:rsidRPr="00947BF7">
        <w:t>, which is responsible for the production of glucocorticosteroids,</w:t>
      </w:r>
      <w:r w:rsidRPr="00947BF7">
        <w:t xml:space="preserve"> and might interact with the glucocorticoid receptor (</w:t>
      </w:r>
      <w:hyperlink w:anchor="ref-KimLeeMoon:2018">
        <w:r w:rsidR="00066508" w:rsidRPr="00947BF7">
          <w:rPr>
            <w:rStyle w:val="Hyperlink"/>
            <w:color w:val="auto"/>
          </w:rPr>
          <w:t>Kim et al., 2018</w:t>
        </w:r>
      </w:hyperlink>
      <w:r w:rsidRPr="00947BF7">
        <w:t xml:space="preserve">; </w:t>
      </w:r>
      <w:hyperlink w:anchor="ref-SearsLiuLanphear:2023">
        <w:r w:rsidR="00066508" w:rsidRPr="00947BF7">
          <w:rPr>
            <w:rStyle w:val="Hyperlink"/>
            <w:color w:val="auto"/>
          </w:rPr>
          <w:t>Sears et al., 2023</w:t>
        </w:r>
      </w:hyperlink>
      <w:r w:rsidRPr="00947BF7">
        <w:t xml:space="preserve">; </w:t>
      </w:r>
      <w:hyperlink w:anchor="ref-SunLiJin:2018">
        <w:r w:rsidR="00066508" w:rsidRPr="00947BF7">
          <w:rPr>
            <w:rStyle w:val="Hyperlink"/>
            <w:color w:val="auto"/>
          </w:rPr>
          <w:t>Sun et al., 2018</w:t>
        </w:r>
      </w:hyperlink>
      <w:r w:rsidRPr="00947BF7">
        <w:t xml:space="preserve">). </w:t>
      </w:r>
      <w:r w:rsidR="00587362" w:rsidRPr="00947BF7">
        <w:t>This potential mechanism is corroborated by the presence of receptors for these hormones in the brain</w:t>
      </w:r>
      <w:r w:rsidR="00587362" w:rsidRPr="00947BF7" w:rsidDel="00587362">
        <w:t xml:space="preserve"> </w:t>
      </w:r>
      <w:r w:rsidRPr="00947BF7">
        <w:t>(</w:t>
      </w:r>
      <w:hyperlink w:anchor="ref-LupienMcEwenGunnar:2009">
        <w:r w:rsidR="00066508" w:rsidRPr="00947BF7">
          <w:rPr>
            <w:rStyle w:val="Hyperlink"/>
            <w:color w:val="auto"/>
          </w:rPr>
          <w:t>Lupien et al., 2009</w:t>
        </w:r>
      </w:hyperlink>
      <w:r w:rsidRPr="00947BF7">
        <w:t xml:space="preserve">; </w:t>
      </w:r>
      <w:hyperlink w:anchor="ref-SunLiJin:2018">
        <w:r w:rsidR="00066508" w:rsidRPr="00947BF7">
          <w:rPr>
            <w:rStyle w:val="Hyperlink"/>
            <w:color w:val="auto"/>
          </w:rPr>
          <w:t>Sun et al., 2018</w:t>
        </w:r>
      </w:hyperlink>
      <w:r w:rsidRPr="00947BF7">
        <w:t xml:space="preserve">). </w:t>
      </w:r>
      <w:r w:rsidR="00587362" w:rsidRPr="00947BF7">
        <w:t>While g</w:t>
      </w:r>
      <w:r w:rsidRPr="00947BF7">
        <w:t>lucocorticosteroids are necessary for brain maturation, their under- or over-production might interfere with its normal development and ultimately lead to long-term impaired functioning (</w:t>
      </w:r>
      <w:hyperlink w:anchor="ref-LupienMcEwenGunnar:2009">
        <w:r w:rsidR="00066508" w:rsidRPr="00947BF7">
          <w:rPr>
            <w:rStyle w:val="Hyperlink"/>
            <w:color w:val="auto"/>
          </w:rPr>
          <w:t>Lupien et al., 2009</w:t>
        </w:r>
      </w:hyperlink>
      <w:r w:rsidRPr="00947BF7">
        <w:t xml:space="preserve">; </w:t>
      </w:r>
      <w:hyperlink w:anchor="ref-SearsLiuLanphear:2023">
        <w:r w:rsidR="00066508" w:rsidRPr="00947BF7">
          <w:rPr>
            <w:rStyle w:val="Hyperlink"/>
            <w:color w:val="auto"/>
          </w:rPr>
          <w:t>Sears et al., 2023</w:t>
        </w:r>
      </w:hyperlink>
      <w:r w:rsidRPr="00947BF7">
        <w:t>).</w:t>
      </w:r>
      <w:r w:rsidR="009B507E" w:rsidRPr="00947BF7">
        <w:t xml:space="preserve"> </w:t>
      </w:r>
      <w:r w:rsidRPr="00947BF7">
        <w:t>Taken together, these results suggest that disruption of the HPA axis’ homeostasis may be one biological mechanism by which EDCs may affect neurodevelopment.</w:t>
      </w:r>
    </w:p>
    <w:p w14:paraId="6E630A46" w14:textId="43E54418" w:rsidR="00066508" w:rsidRPr="00947BF7" w:rsidRDefault="009B507E" w:rsidP="00AE5039">
      <w:pPr>
        <w:pStyle w:val="BodyText"/>
      </w:pPr>
      <w:bookmarkStart w:id="45" w:name="sec-intro"/>
      <w:r w:rsidRPr="00947BF7">
        <w:t xml:space="preserve">The aim of </w:t>
      </w:r>
      <w:r w:rsidR="00F21728" w:rsidRPr="00947BF7">
        <w:t xml:space="preserve">this study was twofold. First, we examined the impact of childhood exposure to </w:t>
      </w:r>
      <w:r w:rsidRPr="00947BF7">
        <w:t>OP pesticides, phenols, and phthalate metabolites</w:t>
      </w:r>
      <w:r w:rsidR="00AE5039" w:rsidRPr="00947BF7">
        <w:t xml:space="preserve"> on glucocorticosteroids and attentional function in</w:t>
      </w:r>
      <w:r w:rsidR="004B601C" w:rsidRPr="00947BF7">
        <w:t xml:space="preserve"> children of a multi-country cohort in Europe</w:t>
      </w:r>
      <w:r w:rsidR="00AE5039" w:rsidRPr="00947BF7">
        <w:t>. Second, we examined the impact of changes in glucocorticosteroid levels on attentional function. To do so, w</w:t>
      </w:r>
      <w:r w:rsidR="00CC0B69" w:rsidRPr="00947BF7">
        <w:t xml:space="preserve">e </w:t>
      </w:r>
      <w:r w:rsidR="00F21728" w:rsidRPr="00947BF7">
        <w:lastRenderedPageBreak/>
        <w:t>used the parametric g-formula, a causal inference technique, and marginal contrasts (MCs).</w:t>
      </w:r>
      <w:bookmarkEnd w:id="45"/>
    </w:p>
    <w:p w14:paraId="688E1E95" w14:textId="77777777" w:rsidR="00066508" w:rsidRPr="00947BF7" w:rsidRDefault="00000000">
      <w:pPr>
        <w:pStyle w:val="Heading1"/>
        <w:rPr>
          <w:color w:val="auto"/>
        </w:rPr>
      </w:pPr>
      <w:r w:rsidRPr="00947BF7">
        <w:rPr>
          <w:color w:val="auto"/>
        </w:rPr>
        <w:t>2. Material and methods</w:t>
      </w:r>
    </w:p>
    <w:p w14:paraId="2F381D69" w14:textId="77777777" w:rsidR="00066508" w:rsidRPr="00947BF7" w:rsidRDefault="00000000">
      <w:pPr>
        <w:pStyle w:val="Heading2"/>
        <w:rPr>
          <w:color w:val="auto"/>
        </w:rPr>
      </w:pPr>
      <w:bookmarkStart w:id="46" w:name="sec-design"/>
      <w:r w:rsidRPr="00947BF7">
        <w:rPr>
          <w:color w:val="auto"/>
        </w:rPr>
        <w:t>2.1 Study population and design</w:t>
      </w:r>
    </w:p>
    <w:p w14:paraId="16CD1279" w14:textId="4D723565" w:rsidR="00066508" w:rsidRPr="00947BF7" w:rsidRDefault="00000000">
      <w:pPr>
        <w:pStyle w:val="FirstParagraph"/>
      </w:pPr>
      <w:r w:rsidRPr="00947BF7">
        <w:t>The Human Early-Life Exposome (HELIX) project aims to characterize early-life exposures and their potential association with endogenous biomarkers and health outcomes (</w:t>
      </w:r>
      <w:proofErr w:type="spellStart"/>
      <w:r w:rsidR="00066508">
        <w:fldChar w:fldCharType="begin"/>
      </w:r>
      <w:r w:rsidR="00066508">
        <w:instrText>HYPERLINK \l "ref-VrijheidSlamaRobinson:2014" \h</w:instrText>
      </w:r>
      <w:r w:rsidR="00066508">
        <w:fldChar w:fldCharType="separate"/>
      </w:r>
      <w:r w:rsidR="00066508" w:rsidRPr="00947BF7">
        <w:rPr>
          <w:rStyle w:val="Hyperlink"/>
          <w:color w:val="auto"/>
        </w:rPr>
        <w:t>Vrijheid</w:t>
      </w:r>
      <w:proofErr w:type="spellEnd"/>
      <w:r w:rsidR="00066508" w:rsidRPr="00947BF7">
        <w:rPr>
          <w:rStyle w:val="Hyperlink"/>
          <w:color w:val="auto"/>
        </w:rPr>
        <w:t xml:space="preserve"> et al., 2014</w:t>
      </w:r>
      <w:r w:rsidR="00066508">
        <w:rPr>
          <w:rStyle w:val="Hyperlink"/>
          <w:color w:val="auto"/>
        </w:rPr>
        <w:fldChar w:fldCharType="end"/>
      </w:r>
      <w:r w:rsidRPr="00947BF7">
        <w:t xml:space="preserve">). It consists of six existing population-based birth cohort studies across Europe: </w:t>
      </w:r>
      <w:proofErr w:type="spellStart"/>
      <w:r w:rsidRPr="00947BF7">
        <w:t>BiB</w:t>
      </w:r>
      <w:proofErr w:type="spellEnd"/>
      <w:r w:rsidRPr="00947BF7">
        <w:t xml:space="preserve"> (Born in Bradford, UK) (</w:t>
      </w:r>
      <w:hyperlink w:anchor="ref-WrightSmallRaynor:2013">
        <w:r w:rsidR="00066508" w:rsidRPr="00947BF7">
          <w:rPr>
            <w:rStyle w:val="Hyperlink"/>
            <w:color w:val="auto"/>
          </w:rPr>
          <w:t>Wright et al., 2013</w:t>
        </w:r>
      </w:hyperlink>
      <w:r w:rsidRPr="00947BF7">
        <w:t>), EDEN (Study of determinants of pre- and postnatal developmental, France) (</w:t>
      </w:r>
      <w:proofErr w:type="spellStart"/>
      <w:r w:rsidR="00066508">
        <w:fldChar w:fldCharType="begin"/>
      </w:r>
      <w:r w:rsidR="00066508">
        <w:instrText>HYPERLINK \l "ref-HeudeForhanSlama:2016" \h</w:instrText>
      </w:r>
      <w:r w:rsidR="00066508">
        <w:fldChar w:fldCharType="separate"/>
      </w:r>
      <w:r w:rsidR="00066508" w:rsidRPr="00947BF7">
        <w:rPr>
          <w:rStyle w:val="Hyperlink"/>
          <w:color w:val="auto"/>
        </w:rPr>
        <w:t>Heude</w:t>
      </w:r>
      <w:proofErr w:type="spellEnd"/>
      <w:r w:rsidR="00066508" w:rsidRPr="00947BF7">
        <w:rPr>
          <w:rStyle w:val="Hyperlink"/>
          <w:color w:val="auto"/>
        </w:rPr>
        <w:t xml:space="preserve"> et al., 2016</w:t>
      </w:r>
      <w:r w:rsidR="00066508">
        <w:rPr>
          <w:rStyle w:val="Hyperlink"/>
          <w:color w:val="auto"/>
        </w:rPr>
        <w:fldChar w:fldCharType="end"/>
      </w:r>
      <w:r w:rsidRPr="00947BF7">
        <w:t>), INMA (Environment and Childhood, Spain) (</w:t>
      </w:r>
      <w:proofErr w:type="spellStart"/>
      <w:r w:rsidR="00066508">
        <w:fldChar w:fldCharType="begin"/>
      </w:r>
      <w:r w:rsidR="00066508">
        <w:instrText>HYPERLINK \l "ref-GuxensBallesterEspada:2012" \h</w:instrText>
      </w:r>
      <w:r w:rsidR="00066508">
        <w:fldChar w:fldCharType="separate"/>
      </w:r>
      <w:r w:rsidR="00066508" w:rsidRPr="00947BF7">
        <w:rPr>
          <w:rStyle w:val="Hyperlink"/>
          <w:color w:val="auto"/>
        </w:rPr>
        <w:t>Guxens</w:t>
      </w:r>
      <w:proofErr w:type="spellEnd"/>
      <w:r w:rsidR="00066508" w:rsidRPr="00947BF7">
        <w:rPr>
          <w:rStyle w:val="Hyperlink"/>
          <w:color w:val="auto"/>
        </w:rPr>
        <w:t xml:space="preserve"> et al., 2012</w:t>
      </w:r>
      <w:r w:rsidR="00066508">
        <w:rPr>
          <w:rStyle w:val="Hyperlink"/>
          <w:color w:val="auto"/>
        </w:rPr>
        <w:fldChar w:fldCharType="end"/>
      </w:r>
      <w:r w:rsidRPr="00947BF7">
        <w:t>), KANC (Kaunas Cohort, Lithuania) (</w:t>
      </w:r>
      <w:proofErr w:type="spellStart"/>
      <w:r w:rsidR="00066508">
        <w:fldChar w:fldCharType="begin"/>
      </w:r>
      <w:r w:rsidR="00066508">
        <w:instrText>HYPERLINK \l "Xd30c40380c9e99bac70b7fa3b0ada5ae8dec3e4" \h</w:instrText>
      </w:r>
      <w:r w:rsidR="00066508">
        <w:fldChar w:fldCharType="separate"/>
      </w:r>
      <w:r w:rsidR="00066508" w:rsidRPr="00947BF7">
        <w:rPr>
          <w:rStyle w:val="Hyperlink"/>
          <w:color w:val="auto"/>
        </w:rPr>
        <w:t>Grazuleviciene</w:t>
      </w:r>
      <w:proofErr w:type="spellEnd"/>
      <w:r w:rsidR="00066508" w:rsidRPr="00947BF7">
        <w:rPr>
          <w:rStyle w:val="Hyperlink"/>
          <w:color w:val="auto"/>
        </w:rPr>
        <w:t xml:space="preserve"> et al., 2009</w:t>
      </w:r>
      <w:r w:rsidR="00066508">
        <w:rPr>
          <w:rStyle w:val="Hyperlink"/>
          <w:color w:val="auto"/>
        </w:rPr>
        <w:fldChar w:fldCharType="end"/>
      </w:r>
      <w:r w:rsidRPr="00947BF7">
        <w:t xml:space="preserve">), </w:t>
      </w:r>
      <w:proofErr w:type="spellStart"/>
      <w:r w:rsidRPr="00947BF7">
        <w:t>MoBa</w:t>
      </w:r>
      <w:proofErr w:type="spellEnd"/>
      <w:r w:rsidRPr="00947BF7">
        <w:t xml:space="preserve"> (The Norwegian Mother and Child Cohort Study, Norway) (</w:t>
      </w:r>
      <w:hyperlink w:anchor="ref-MagnusIrgensHaug:2006">
        <w:r w:rsidR="00066508" w:rsidRPr="00947BF7">
          <w:rPr>
            <w:rStyle w:val="Hyperlink"/>
            <w:color w:val="auto"/>
          </w:rPr>
          <w:t>Magnus et al., 2006</w:t>
        </w:r>
      </w:hyperlink>
      <w:r w:rsidRPr="00947BF7">
        <w:t>), and Rhea (Mother–Child Cohort in Crete, Greece) (</w:t>
      </w:r>
      <w:proofErr w:type="spellStart"/>
      <w:r w:rsidR="00066508">
        <w:fldChar w:fldCharType="begin"/>
      </w:r>
      <w:r w:rsidR="00066508">
        <w:instrText>HYPERLINK \l "ref-ChatziPlanaDaraki:2009" \h</w:instrText>
      </w:r>
      <w:r w:rsidR="00066508">
        <w:fldChar w:fldCharType="separate"/>
      </w:r>
      <w:r w:rsidR="00066508" w:rsidRPr="00947BF7">
        <w:rPr>
          <w:rStyle w:val="Hyperlink"/>
          <w:color w:val="auto"/>
        </w:rPr>
        <w:t>Chatzi</w:t>
      </w:r>
      <w:proofErr w:type="spellEnd"/>
      <w:r w:rsidR="00066508" w:rsidRPr="00947BF7">
        <w:rPr>
          <w:rStyle w:val="Hyperlink"/>
          <w:color w:val="auto"/>
        </w:rPr>
        <w:t xml:space="preserve"> et al., 2009</w:t>
      </w:r>
      <w:r w:rsidR="00066508">
        <w:rPr>
          <w:rStyle w:val="Hyperlink"/>
          <w:color w:val="auto"/>
        </w:rPr>
        <w:fldChar w:fldCharType="end"/>
      </w:r>
      <w:r w:rsidRPr="00947BF7">
        <w:t>). The HELIX subcohort of 1,301 mother-child pairs was fully characterized for the external and internal exposome, including exposure and omics biomarkers during childhood (</w:t>
      </w:r>
      <w:proofErr w:type="spellStart"/>
      <w:r w:rsidR="00066508">
        <w:fldChar w:fldCharType="begin"/>
      </w:r>
      <w:r w:rsidR="00066508">
        <w:instrText>HYPERLINK \l "ref-MaitreBontCasas:2018" \h</w:instrText>
      </w:r>
      <w:r w:rsidR="00066508">
        <w:fldChar w:fldCharType="separate"/>
      </w:r>
      <w:r w:rsidR="00066508" w:rsidRPr="00947BF7">
        <w:rPr>
          <w:rStyle w:val="Hyperlink"/>
          <w:color w:val="auto"/>
        </w:rPr>
        <w:t>Maitre</w:t>
      </w:r>
      <w:proofErr w:type="spellEnd"/>
      <w:r w:rsidR="00066508" w:rsidRPr="00947BF7">
        <w:rPr>
          <w:rStyle w:val="Hyperlink"/>
          <w:color w:val="auto"/>
        </w:rPr>
        <w:t xml:space="preserve"> et al., 2018</w:t>
      </w:r>
      <w:r w:rsidR="00066508">
        <w:rPr>
          <w:rStyle w:val="Hyperlink"/>
          <w:color w:val="auto"/>
        </w:rPr>
        <w:fldChar w:fldCharType="end"/>
      </w:r>
      <w:r w:rsidRPr="00947BF7">
        <w:t>). Eligibility criteria for inclusion in the HELIX subcohort included: a) age 6-11 years; b) availability of sufficient stored pregnancy blood and urine samples; c) availability of complete address history from first to last follow-up; d) no serious health problems, which might affect the results of the clinical testing</w:t>
      </w:r>
      <w:r w:rsidR="00005BE0" w:rsidRPr="00947BF7">
        <w:t xml:space="preserve"> or the volunteer’s safety</w:t>
      </w:r>
      <w:r w:rsidR="007529A8" w:rsidRPr="00947BF7">
        <w:t xml:space="preserve"> (e.g., acute respiratory infection)</w:t>
      </w:r>
      <w:r w:rsidRPr="00947BF7">
        <w:t xml:space="preserve">. </w:t>
      </w:r>
      <w:r w:rsidR="00B23854" w:rsidRPr="00947BF7">
        <w:t>The HELIX subcohort protocols and characteristics are fully described elsewhere (</w:t>
      </w:r>
      <w:proofErr w:type="spellStart"/>
      <w:r w:rsidR="00B23854" w:rsidRPr="00947BF7">
        <w:t>Maitre</w:t>
      </w:r>
      <w:proofErr w:type="spellEnd"/>
      <w:r w:rsidR="00B23854" w:rsidRPr="00947BF7">
        <w:t xml:space="preserve"> et al., 2018). </w:t>
      </w:r>
      <w:r w:rsidRPr="00947BF7">
        <w:t>Ethical permission was obtained from the relevant authorities in the corresponding country</w:t>
      </w:r>
      <w:r w:rsidR="00B23854" w:rsidRPr="00947BF7">
        <w:t xml:space="preserve"> for each cohort</w:t>
      </w:r>
      <w:r w:rsidRPr="00947BF7">
        <w:t>.</w:t>
      </w:r>
      <w:bookmarkEnd w:id="46"/>
    </w:p>
    <w:p w14:paraId="544A70D1" w14:textId="77777777" w:rsidR="00066508" w:rsidRPr="00947BF7" w:rsidRDefault="00000000">
      <w:pPr>
        <w:pStyle w:val="Heading2"/>
        <w:rPr>
          <w:color w:val="auto"/>
        </w:rPr>
      </w:pPr>
      <w:bookmarkStart w:id="47" w:name="sec-vars"/>
      <w:r w:rsidRPr="00947BF7">
        <w:rPr>
          <w:color w:val="auto"/>
        </w:rPr>
        <w:lastRenderedPageBreak/>
        <w:t>2.2 Variables</w:t>
      </w:r>
    </w:p>
    <w:p w14:paraId="46D6D8FE" w14:textId="77777777" w:rsidR="00066508" w:rsidRPr="00947BF7" w:rsidRDefault="00000000">
      <w:pPr>
        <w:pStyle w:val="Heading3"/>
        <w:rPr>
          <w:color w:val="auto"/>
        </w:rPr>
      </w:pPr>
      <w:bookmarkStart w:id="48" w:name="sec-edcs"/>
      <w:r w:rsidRPr="00947BF7">
        <w:rPr>
          <w:color w:val="auto"/>
        </w:rPr>
        <w:t>2.2.1 Endocrine disrupting chemicals</w:t>
      </w:r>
    </w:p>
    <w:p w14:paraId="3B4F64A9" w14:textId="03EE6855" w:rsidR="00066508" w:rsidRPr="00947BF7" w:rsidRDefault="00000000" w:rsidP="001A3A0D">
      <w:pPr>
        <w:pStyle w:val="FirstParagraph"/>
      </w:pPr>
      <w:r w:rsidRPr="00947BF7">
        <w:t>Children were assessed between December 2013 and February 2016, and assessments included neurological testing and urine collection.</w:t>
      </w:r>
      <w:r w:rsidR="001A3A0D" w:rsidRPr="00947BF7">
        <w:t xml:space="preserve"> Briefly, two spot urine samples were collected, one sample before bedtime on the night before the visit, and one first morning void on the day of the visit. Samples were collected in high-quality polypropylene tubes and the aliquots were stored at -80</w:t>
      </w:r>
      <w:r w:rsidR="001A3A0D" w:rsidRPr="00947BF7">
        <w:sym w:font="Symbol" w:char="F0B0"/>
      </w:r>
      <w:r w:rsidR="001A3A0D" w:rsidRPr="00947BF7">
        <w:t xml:space="preserve">C. The two urine samples were combined and </w:t>
      </w:r>
      <w:proofErr w:type="spellStart"/>
      <w:r w:rsidR="001A3A0D" w:rsidRPr="00947BF7">
        <w:t>analysed</w:t>
      </w:r>
      <w:proofErr w:type="spellEnd"/>
      <w:r w:rsidR="001A3A0D" w:rsidRPr="00947BF7">
        <w:t xml:space="preserve"> as a pool to provide a more reliable exposure assessment. Concentrations of the phthalate metabolites, phenols, and OP pesticide metabolites were determined in the urine samples using online column-switching LC-MS/MS, online column-switching UHPLC-MS/MS, and UHPLC-TOFMS, respectively. Procedure blanks and internal quality control samples were analyzed along with each batch of samples. Laboratory protocols for the analysis are described in </w:t>
      </w:r>
      <w:r w:rsidR="002640F0" w:rsidRPr="00947BF7">
        <w:t>(</w:t>
      </w:r>
      <w:r w:rsidR="001A3A0D" w:rsidRPr="00947BF7">
        <w:t>Haug et al.</w:t>
      </w:r>
      <w:r w:rsidR="002640F0" w:rsidRPr="00947BF7">
        <w:t>,</w:t>
      </w:r>
      <w:r w:rsidR="001A3A0D" w:rsidRPr="00947BF7">
        <w:t xml:space="preserve"> </w:t>
      </w:r>
      <w:hyperlink w:anchor="ref-HaugSakhiCequier:2018">
        <w:r w:rsidR="001A3A0D" w:rsidRPr="00947BF7">
          <w:rPr>
            <w:rStyle w:val="Hyperlink"/>
            <w:color w:val="auto"/>
          </w:rPr>
          <w:t>2018</w:t>
        </w:r>
      </w:hyperlink>
      <w:r w:rsidR="001A3A0D" w:rsidRPr="00947BF7">
        <w:t xml:space="preserve">), while quality control and interlaboratory comparison are described in </w:t>
      </w:r>
      <w:r w:rsidR="002640F0" w:rsidRPr="00947BF7">
        <w:t>(</w:t>
      </w:r>
      <w:proofErr w:type="spellStart"/>
      <w:r w:rsidR="001A3A0D" w:rsidRPr="00947BF7">
        <w:t>Maitre</w:t>
      </w:r>
      <w:proofErr w:type="spellEnd"/>
      <w:r w:rsidR="001A3A0D" w:rsidRPr="00947BF7">
        <w:t xml:space="preserve"> et al.</w:t>
      </w:r>
      <w:r w:rsidR="002640F0" w:rsidRPr="00947BF7">
        <w:t>,</w:t>
      </w:r>
      <w:r w:rsidR="001A3A0D" w:rsidRPr="00947BF7">
        <w:t xml:space="preserve"> </w:t>
      </w:r>
      <w:hyperlink w:anchor="ref-MaitreBontCasas:2018">
        <w:r w:rsidR="001A3A0D" w:rsidRPr="00947BF7">
          <w:rPr>
            <w:rStyle w:val="Hyperlink"/>
            <w:color w:val="auto"/>
          </w:rPr>
          <w:t>2018</w:t>
        </w:r>
      </w:hyperlink>
      <w:r w:rsidR="001A3A0D" w:rsidRPr="00947BF7">
        <w:t>). W</w:t>
      </w:r>
      <w:r w:rsidRPr="00947BF7">
        <w:t>e analyzed a total of 7 phenols (bisphenol A (BPA), ethyl-paraben (ETPA), methyl-paraben (MEPA), n</w:t>
      </w:r>
      <w:r w:rsidRPr="00947BF7">
        <w:noBreakHyphen/>
        <w:t>butyl</w:t>
      </w:r>
      <w:r w:rsidRPr="00947BF7">
        <w:noBreakHyphen/>
        <w:t xml:space="preserve">paraben (BUPA), oxybenzone (OXBE), propyl-paraben (PRPA), triclosan (TRCS)), 6 non-specific organophosphate pesticide metabolites (diethyl </w:t>
      </w:r>
      <w:proofErr w:type="spellStart"/>
      <w:r w:rsidRPr="00947BF7">
        <w:t>dithiophosphate</w:t>
      </w:r>
      <w:proofErr w:type="spellEnd"/>
      <w:r w:rsidRPr="00947BF7">
        <w:t xml:space="preserve"> (DEDTP), diethyl phosphate (DEP), diethyl thiophosphate (DETP), dimethyl </w:t>
      </w:r>
      <w:proofErr w:type="spellStart"/>
      <w:r w:rsidRPr="00947BF7">
        <w:t>dithiophosphate</w:t>
      </w:r>
      <w:proofErr w:type="spellEnd"/>
      <w:r w:rsidRPr="00947BF7">
        <w:t xml:space="preserve"> (DMDTP), dimethyl phosphate (DMP), dimethyl thiophosphate (DMTP)), and 10 phthalate metabolites (mono benzyl phthalate (</w:t>
      </w:r>
      <w:proofErr w:type="spellStart"/>
      <w:r w:rsidRPr="00947BF7">
        <w:t>MBzP</w:t>
      </w:r>
      <w:proofErr w:type="spellEnd"/>
      <w:r w:rsidRPr="00947BF7">
        <w:t xml:space="preserve">), </w:t>
      </w:r>
      <w:proofErr w:type="spellStart"/>
      <w:r w:rsidRPr="00947BF7">
        <w:t>monoethyl</w:t>
      </w:r>
      <w:proofErr w:type="spellEnd"/>
      <w:r w:rsidRPr="00947BF7">
        <w:t xml:space="preserve"> phthalate (MEP), mono</w:t>
      </w:r>
      <w:r w:rsidRPr="00947BF7">
        <w:noBreakHyphen/>
        <w:t>2</w:t>
      </w:r>
      <w:r w:rsidRPr="00947BF7">
        <w:noBreakHyphen/>
        <w:t>ethyl 5</w:t>
      </w:r>
      <w:r w:rsidRPr="00947BF7">
        <w:noBreakHyphen/>
        <w:t>carboxypentyl phthalate (MECPP), mono</w:t>
      </w:r>
      <w:r w:rsidRPr="00947BF7">
        <w:noBreakHyphen/>
        <w:t>2</w:t>
      </w:r>
      <w:r w:rsidRPr="00947BF7">
        <w:noBreakHyphen/>
        <w:t>ethylhexyl phthalate (MEHP), mono</w:t>
      </w:r>
      <w:r w:rsidRPr="00947BF7">
        <w:noBreakHyphen/>
        <w:t>2</w:t>
      </w:r>
      <w:r w:rsidRPr="00947BF7">
        <w:noBreakHyphen/>
        <w:t>ethyl</w:t>
      </w:r>
      <w:r w:rsidRPr="00947BF7">
        <w:noBreakHyphen/>
        <w:t>5</w:t>
      </w:r>
      <w:r w:rsidRPr="00947BF7">
        <w:noBreakHyphen/>
        <w:t>hydroxyhexyl phthalate (MEHHP), mono</w:t>
      </w:r>
      <w:r w:rsidRPr="00947BF7">
        <w:noBreakHyphen/>
        <w:t>2</w:t>
      </w:r>
      <w:r w:rsidRPr="00947BF7">
        <w:noBreakHyphen/>
        <w:t>ethyl</w:t>
      </w:r>
      <w:r w:rsidRPr="00947BF7">
        <w:noBreakHyphen/>
        <w:t>5</w:t>
      </w:r>
      <w:r w:rsidRPr="00947BF7">
        <w:noBreakHyphen/>
        <w:t xml:space="preserve">oxohexyl phthalate </w:t>
      </w:r>
      <w:r w:rsidRPr="00947BF7">
        <w:lastRenderedPageBreak/>
        <w:t>(MEOHP), mono</w:t>
      </w:r>
      <w:r w:rsidRPr="00947BF7">
        <w:noBreakHyphen/>
        <w:t>4</w:t>
      </w:r>
      <w:r w:rsidRPr="00947BF7">
        <w:noBreakHyphen/>
        <w:t>methyl</w:t>
      </w:r>
      <w:r w:rsidRPr="00947BF7">
        <w:noBreakHyphen/>
        <w:t>7</w:t>
      </w:r>
      <w:r w:rsidRPr="00947BF7">
        <w:noBreakHyphen/>
        <w:t>hydroxyoctyl phthalate (oh-</w:t>
      </w:r>
      <w:proofErr w:type="spellStart"/>
      <w:r w:rsidRPr="00947BF7">
        <w:t>MiNP</w:t>
      </w:r>
      <w:proofErr w:type="spellEnd"/>
      <w:r w:rsidRPr="00947BF7">
        <w:t>), mono</w:t>
      </w:r>
      <w:r w:rsidRPr="00947BF7">
        <w:noBreakHyphen/>
        <w:t>4</w:t>
      </w:r>
      <w:r w:rsidRPr="00947BF7">
        <w:noBreakHyphen/>
        <w:t>methyl</w:t>
      </w:r>
      <w:r w:rsidRPr="00947BF7">
        <w:noBreakHyphen/>
        <w:t>7</w:t>
      </w:r>
      <w:r w:rsidRPr="00947BF7">
        <w:noBreakHyphen/>
        <w:t>oxooctyl phthalate (oxo-</w:t>
      </w:r>
      <w:proofErr w:type="spellStart"/>
      <w:r w:rsidRPr="00947BF7">
        <w:t>MiNP</w:t>
      </w:r>
      <w:proofErr w:type="spellEnd"/>
      <w:r w:rsidRPr="00947BF7">
        <w:t>), mono</w:t>
      </w:r>
      <w:r w:rsidRPr="00947BF7">
        <w:noBreakHyphen/>
        <w:t>iso</w:t>
      </w:r>
      <w:r w:rsidRPr="00947BF7">
        <w:noBreakHyphen/>
        <w:t>butyl phthalate (</w:t>
      </w:r>
      <w:proofErr w:type="spellStart"/>
      <w:r w:rsidRPr="00947BF7">
        <w:t>MiBP</w:t>
      </w:r>
      <w:proofErr w:type="spellEnd"/>
      <w:r w:rsidRPr="00947BF7">
        <w:t>), mono</w:t>
      </w:r>
      <w:r w:rsidRPr="00947BF7">
        <w:noBreakHyphen/>
        <w:t>n</w:t>
      </w:r>
      <w:r w:rsidRPr="00947BF7">
        <w:noBreakHyphen/>
        <w:t>butyl phthalate (</w:t>
      </w:r>
      <w:proofErr w:type="spellStart"/>
      <w:r w:rsidRPr="00947BF7">
        <w:t>MnBP</w:t>
      </w:r>
      <w:proofErr w:type="spellEnd"/>
      <w:r w:rsidRPr="00947BF7">
        <w:t>)) originating from 6 distinct phthalate parent compounds</w:t>
      </w:r>
      <w:r w:rsidR="00A318DC" w:rsidRPr="00947BF7">
        <w:t xml:space="preserve"> (</w:t>
      </w:r>
      <w:r w:rsidR="00237761" w:rsidRPr="00947BF7">
        <w:t xml:space="preserve">Supplementary </w:t>
      </w:r>
      <w:hyperlink w:anchor="supptbl-info-chems">
        <w:r w:rsidR="00A318DC" w:rsidRPr="00947BF7">
          <w:rPr>
            <w:rStyle w:val="Hyperlink"/>
            <w:color w:val="auto"/>
          </w:rPr>
          <w:t>Table 1</w:t>
        </w:r>
      </w:hyperlink>
      <w:r w:rsidR="00A318DC" w:rsidRPr="00947BF7">
        <w:t>)</w:t>
      </w:r>
      <w:r w:rsidRPr="00947BF7">
        <w:t>.</w:t>
      </w:r>
      <w:bookmarkEnd w:id="48"/>
    </w:p>
    <w:p w14:paraId="6FD57FCF" w14:textId="77777777" w:rsidR="00066508" w:rsidRPr="00947BF7" w:rsidRDefault="00000000">
      <w:pPr>
        <w:pStyle w:val="Heading3"/>
        <w:rPr>
          <w:color w:val="auto"/>
        </w:rPr>
      </w:pPr>
      <w:r w:rsidRPr="00947BF7">
        <w:rPr>
          <w:color w:val="auto"/>
        </w:rPr>
        <w:t>2.2.2 Glucocorticosteroids</w:t>
      </w:r>
    </w:p>
    <w:p w14:paraId="6C950EEC" w14:textId="6C2536A1" w:rsidR="00066508" w:rsidRPr="00947BF7" w:rsidRDefault="00000000">
      <w:pPr>
        <w:pStyle w:val="FirstParagraph"/>
      </w:pPr>
      <w:r w:rsidRPr="00947BF7">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 </w:t>
      </w:r>
      <w:r w:rsidR="00237761" w:rsidRPr="00947BF7">
        <w:t xml:space="preserve">Supplementary </w:t>
      </w:r>
      <w:hyperlink w:anchor="supptbl-info-mets">
        <w:r w:rsidR="00066508" w:rsidRPr="00947BF7">
          <w:rPr>
            <w:rStyle w:val="Hyperlink"/>
            <w:color w:val="auto"/>
          </w:rPr>
          <w:t>Table 2</w:t>
        </w:r>
      </w:hyperlink>
      <w:r w:rsidRPr="00947BF7">
        <w:t>.</w:t>
      </w:r>
    </w:p>
    <w:p w14:paraId="2D6A7523" w14:textId="77777777" w:rsidR="00066508" w:rsidRPr="00947BF7" w:rsidRDefault="00000000">
      <w:pPr>
        <w:pStyle w:val="BodyText"/>
      </w:pPr>
      <w:r w:rsidRPr="00947BF7">
        <w:t>To assess the levels of glucocorticosteroids and their metabolites, LC-MS/MS analysis was applied at the Applied Metabolomics Research Group, IMIM (Hospital del Mar Medical Research Institute). The laboratory protocols for the analysis are described elsewhere (</w:t>
      </w:r>
      <w:hyperlink w:anchor="ref-Gomez-GomezPozo:2020">
        <w:r w:rsidR="00066508" w:rsidRPr="00947BF7">
          <w:rPr>
            <w:rStyle w:val="Hyperlink"/>
            <w:color w:val="auto"/>
          </w:rPr>
          <w:t>Gomez-Gomez and Pozo, 2020</w:t>
        </w:r>
      </w:hyperlink>
      <w:r w:rsidRPr="00947BF7">
        <w:t xml:space="preserve">; </w:t>
      </w:r>
      <w:hyperlink w:anchor="ref-MarcosRenauCasals:2014">
        <w:r w:rsidR="00066508" w:rsidRPr="00947BF7">
          <w:rPr>
            <w:rStyle w:val="Hyperlink"/>
            <w:color w:val="auto"/>
          </w:rPr>
          <w:t>Marcos et al., 2014</w:t>
        </w:r>
      </w:hyperlink>
      <w:r w:rsidRPr="00947BF7">
        <w:t>).</w:t>
      </w:r>
    </w:p>
    <w:p w14:paraId="681C8DDD" w14:textId="77777777" w:rsidR="00066508" w:rsidRPr="00947BF7" w:rsidRDefault="00000000">
      <w:pPr>
        <w:pStyle w:val="BodyText"/>
      </w:pPr>
      <w:bookmarkStart w:id="49" w:name="sec-steroids"/>
      <w:r w:rsidRPr="00947BF7">
        <w:t>Three additional markers, total cortisol production, total cortisone production, and total corticosterone production, were computed based on the following: cortisol production as the sum of cortisol and its metabolites (20α-</w:t>
      </w:r>
      <w:proofErr w:type="spellStart"/>
      <w:r w:rsidRPr="00947BF7">
        <w:t>dihydrocortisol</w:t>
      </w:r>
      <w:proofErr w:type="spellEnd"/>
      <w:r w:rsidRPr="00947BF7">
        <w:t xml:space="preserve"> (20aDHF), 20β-</w:t>
      </w:r>
      <w:proofErr w:type="spellStart"/>
      <w:r w:rsidRPr="00947BF7">
        <w:t>dihydrocortisol</w:t>
      </w:r>
      <w:proofErr w:type="spellEnd"/>
      <w:r w:rsidRPr="00947BF7">
        <w:t xml:space="preserve"> (20bDHF), 5α,20α-</w:t>
      </w:r>
      <w:proofErr w:type="spellStart"/>
      <w:r w:rsidRPr="00947BF7">
        <w:t>cortol</w:t>
      </w:r>
      <w:proofErr w:type="spellEnd"/>
      <w:r w:rsidRPr="00947BF7">
        <w:t xml:space="preserve"> (5a20acortol), 5α,20β-</w:t>
      </w:r>
      <w:proofErr w:type="spellStart"/>
      <w:r w:rsidRPr="00947BF7">
        <w:t>cortol</w:t>
      </w:r>
      <w:proofErr w:type="spellEnd"/>
      <w:r w:rsidRPr="00947BF7">
        <w:t xml:space="preserve"> (5a20bcortol), 5α-</w:t>
      </w:r>
      <w:proofErr w:type="spellStart"/>
      <w:r w:rsidRPr="00947BF7">
        <w:t>tetrahydrocortisol</w:t>
      </w:r>
      <w:proofErr w:type="spellEnd"/>
      <w:r w:rsidRPr="00947BF7">
        <w:t xml:space="preserve"> (5aTHF), 5β,20α-</w:t>
      </w:r>
      <w:proofErr w:type="spellStart"/>
      <w:r w:rsidRPr="00947BF7">
        <w:t>cortol</w:t>
      </w:r>
      <w:proofErr w:type="spellEnd"/>
      <w:r w:rsidRPr="00947BF7">
        <w:t xml:space="preserve"> (5b20acortol), 5β,20β-</w:t>
      </w:r>
      <w:proofErr w:type="spellStart"/>
      <w:r w:rsidRPr="00947BF7">
        <w:t>cortol</w:t>
      </w:r>
      <w:proofErr w:type="spellEnd"/>
      <w:r w:rsidRPr="00947BF7">
        <w:t xml:space="preserve"> (5b20bcortol), 5β-</w:t>
      </w:r>
      <w:proofErr w:type="spellStart"/>
      <w:r w:rsidRPr="00947BF7">
        <w:t>dihydrocortisol</w:t>
      </w:r>
      <w:proofErr w:type="spellEnd"/>
      <w:r w:rsidRPr="00947BF7">
        <w:t xml:space="preserve"> (5bDHF), 5β-</w:t>
      </w:r>
      <w:proofErr w:type="spellStart"/>
      <w:r w:rsidRPr="00947BF7">
        <w:t>tetrahydrocortisol</w:t>
      </w:r>
      <w:proofErr w:type="spellEnd"/>
      <w:r w:rsidRPr="00947BF7">
        <w:t xml:space="preserve"> (5bTHF), 6β-</w:t>
      </w:r>
      <w:proofErr w:type="spellStart"/>
      <w:r w:rsidRPr="00947BF7">
        <w:t>hydroxycortisol</w:t>
      </w:r>
      <w:proofErr w:type="spellEnd"/>
      <w:r w:rsidRPr="00947BF7">
        <w:t xml:space="preserve"> (6OHF)), cortisone production as the sum of cortisone and its metabolites (20α-dihydrocortisone (20aDHE), 20β-dihydrocortisone (20bDHE), 5α-</w:t>
      </w:r>
      <w:proofErr w:type="spellStart"/>
      <w:r w:rsidRPr="00947BF7">
        <w:t>tetrahydrocortisone</w:t>
      </w:r>
      <w:proofErr w:type="spellEnd"/>
      <w:r w:rsidRPr="00947BF7">
        <w:t xml:space="preserve"> (5aTHE), 5β,20α-</w:t>
      </w:r>
      <w:proofErr w:type="spellStart"/>
      <w:r w:rsidRPr="00947BF7">
        <w:t>cortolone</w:t>
      </w:r>
      <w:proofErr w:type="spellEnd"/>
      <w:r w:rsidRPr="00947BF7">
        <w:t xml:space="preserve"> </w:t>
      </w:r>
      <w:r w:rsidRPr="00947BF7">
        <w:lastRenderedPageBreak/>
        <w:t>(5b20acortolone), 5β,20β-</w:t>
      </w:r>
      <w:proofErr w:type="spellStart"/>
      <w:r w:rsidRPr="00947BF7">
        <w:t>cortolone</w:t>
      </w:r>
      <w:proofErr w:type="spellEnd"/>
      <w:r w:rsidRPr="00947BF7">
        <w:t xml:space="preserve"> (5b20bcortolone), 5β-</w:t>
      </w:r>
      <w:proofErr w:type="spellStart"/>
      <w:r w:rsidRPr="00947BF7">
        <w:t>tetrahydrocortisone</w:t>
      </w:r>
      <w:proofErr w:type="spellEnd"/>
      <w:r w:rsidRPr="00947BF7">
        <w:t xml:space="preserve"> (5bTHE), 6β-</w:t>
      </w:r>
      <w:proofErr w:type="spellStart"/>
      <w:r w:rsidRPr="00947BF7">
        <w:t>hydroxycortisone</w:t>
      </w:r>
      <w:proofErr w:type="spellEnd"/>
      <w:r w:rsidRPr="00947BF7">
        <w:t xml:space="preserve"> (6OHE)), and corticosterone production as the sum of 11-dehydrocorticosterone (A), 17-deoxycortolone (17-DO-cortolone), 5α-</w:t>
      </w:r>
      <w:proofErr w:type="spellStart"/>
      <w:r w:rsidRPr="00947BF7">
        <w:t>tetrahydrocorticosterone</w:t>
      </w:r>
      <w:proofErr w:type="spellEnd"/>
      <w:r w:rsidRPr="00947BF7">
        <w:t xml:space="preserve"> (5aTHB), 5β-</w:t>
      </w:r>
      <w:proofErr w:type="spellStart"/>
      <w:r w:rsidRPr="00947BF7">
        <w:t>tetrahydrocorticosterone</w:t>
      </w:r>
      <w:proofErr w:type="spellEnd"/>
      <w:r w:rsidRPr="00947BF7">
        <w:t xml:space="preserve"> (5bTHB).</w:t>
      </w:r>
      <w:bookmarkEnd w:id="49"/>
    </w:p>
    <w:p w14:paraId="2A7B426F" w14:textId="77777777" w:rsidR="00066508" w:rsidRPr="00947BF7" w:rsidRDefault="00000000">
      <w:pPr>
        <w:pStyle w:val="Heading3"/>
        <w:rPr>
          <w:color w:val="auto"/>
        </w:rPr>
      </w:pPr>
      <w:bookmarkStart w:id="50" w:name="sec-neurodevelopment"/>
      <w:r w:rsidRPr="00947BF7">
        <w:rPr>
          <w:color w:val="auto"/>
        </w:rPr>
        <w:t>2.2.3 Attentional function</w:t>
      </w:r>
    </w:p>
    <w:p w14:paraId="55B06C6C" w14:textId="221EC906" w:rsidR="00066508" w:rsidRPr="00947BF7" w:rsidRDefault="00000000">
      <w:pPr>
        <w:pStyle w:val="FirstParagraph"/>
      </w:pPr>
      <w:r w:rsidRPr="00947BF7">
        <w:t>Cognitive and motor function outcomes were assessed</w:t>
      </w:r>
      <w:r w:rsidR="00044E9C" w:rsidRPr="00947BF7">
        <w:t xml:space="preserve"> during the visit</w:t>
      </w:r>
      <w:r w:rsidRPr="00947BF7">
        <w:t xml:space="preserve"> with standardized, non-linguistic, and culturally blind computer tests, including the Attention Network Test (ANT) (</w:t>
      </w:r>
      <w:hyperlink w:anchor="ref-RuedaFanMcCandliss:2004">
        <w:r w:rsidR="00066508" w:rsidRPr="00947BF7">
          <w:rPr>
            <w:rStyle w:val="Hyperlink"/>
            <w:color w:val="auto"/>
          </w:rPr>
          <w:t>Rueda et al., 2004</w:t>
        </w:r>
      </w:hyperlink>
      <w:r w:rsidRPr="00947BF7">
        <w:t>), which provides a measure of efficiency of attentional function. The tests were administered in a standardized way, and with minimal interference from the field workers. Further information can be found elsewhere (</w:t>
      </w:r>
      <w:proofErr w:type="spellStart"/>
      <w:r w:rsidR="00066508">
        <w:fldChar w:fldCharType="begin"/>
      </w:r>
      <w:r w:rsidR="00066508">
        <w:instrText>HYPERLINK \l "ref-FornsEsnaolaLopez-Vicente:2014" \h</w:instrText>
      </w:r>
      <w:r w:rsidR="00066508">
        <w:fldChar w:fldCharType="separate"/>
      </w:r>
      <w:r w:rsidR="00066508" w:rsidRPr="00947BF7">
        <w:rPr>
          <w:rStyle w:val="Hyperlink"/>
          <w:color w:val="auto"/>
        </w:rPr>
        <w:t>Forns</w:t>
      </w:r>
      <w:proofErr w:type="spellEnd"/>
      <w:r w:rsidR="00066508" w:rsidRPr="00947BF7">
        <w:rPr>
          <w:rStyle w:val="Hyperlink"/>
          <w:color w:val="auto"/>
        </w:rPr>
        <w:t xml:space="preserve"> et al., 2014</w:t>
      </w:r>
      <w:r w:rsidR="00066508">
        <w:rPr>
          <w:rStyle w:val="Hyperlink"/>
          <w:color w:val="auto"/>
        </w:rPr>
        <w:fldChar w:fldCharType="end"/>
      </w:r>
      <w:r w:rsidRPr="00947BF7">
        <w:t xml:space="preserve">; </w:t>
      </w:r>
      <w:hyperlink w:anchor="ref-MaitreBontCasas:2018">
        <w:proofErr w:type="spellStart"/>
        <w:r w:rsidR="00066508" w:rsidRPr="00947BF7">
          <w:rPr>
            <w:rStyle w:val="Hyperlink"/>
            <w:color w:val="auto"/>
          </w:rPr>
          <w:t>Maitre</w:t>
        </w:r>
        <w:proofErr w:type="spellEnd"/>
        <w:r w:rsidR="00066508" w:rsidRPr="00947BF7">
          <w:rPr>
            <w:rStyle w:val="Hyperlink"/>
            <w:color w:val="auto"/>
          </w:rPr>
          <w:t xml:space="preserve"> et al., 2018</w:t>
        </w:r>
      </w:hyperlink>
      <w:r w:rsidRPr="00947BF7">
        <w:t xml:space="preserve">; </w:t>
      </w:r>
      <w:hyperlink w:anchor="ref-RuedaFanMcCandliss:2004">
        <w:r w:rsidR="00066508" w:rsidRPr="00947BF7">
          <w:rPr>
            <w:rStyle w:val="Hyperlink"/>
            <w:color w:val="auto"/>
          </w:rPr>
          <w:t>Rueda et al., 2004</w:t>
        </w:r>
      </w:hyperlink>
      <w:r w:rsidRPr="00947BF7">
        <w:t>). The outcome of interest for the present study is the hit reaction time standard error (HRT-SE) (</w:t>
      </w:r>
      <w:proofErr w:type="spellStart"/>
      <w:r w:rsidR="00066508">
        <w:fldChar w:fldCharType="begin"/>
      </w:r>
      <w:r w:rsidR="00066508">
        <w:instrText>HYPERLINK \l "ref-SunyerEsnaolaAlvarez-Pedrerol:2015" \h</w:instrText>
      </w:r>
      <w:r w:rsidR="00066508">
        <w:fldChar w:fldCharType="separate"/>
      </w:r>
      <w:r w:rsidR="00066508" w:rsidRPr="00947BF7">
        <w:rPr>
          <w:rStyle w:val="Hyperlink"/>
          <w:color w:val="auto"/>
        </w:rPr>
        <w:t>Sunyer</w:t>
      </w:r>
      <w:proofErr w:type="spellEnd"/>
      <w:r w:rsidR="00066508" w:rsidRPr="00947BF7">
        <w:rPr>
          <w:rStyle w:val="Hyperlink"/>
          <w:color w:val="auto"/>
        </w:rPr>
        <w:t xml:space="preserve"> et al., 2015</w:t>
      </w:r>
      <w:r w:rsidR="00066508">
        <w:rPr>
          <w:rStyle w:val="Hyperlink"/>
          <w:color w:val="auto"/>
        </w:rPr>
        <w:fldChar w:fldCharType="end"/>
      </w:r>
      <w:r w:rsidRPr="00947BF7">
        <w:t>), a measure of response speed consistency throughout the test. A high HRT-SE indicates highly variable reaction times and is considered a measure of inattentiveness.</w:t>
      </w:r>
      <w:bookmarkEnd w:id="50"/>
    </w:p>
    <w:p w14:paraId="6C3C4BBD" w14:textId="77777777" w:rsidR="00066508" w:rsidRPr="00947BF7" w:rsidRDefault="00000000">
      <w:pPr>
        <w:pStyle w:val="Heading3"/>
        <w:rPr>
          <w:color w:val="auto"/>
        </w:rPr>
      </w:pPr>
      <w:bookmarkStart w:id="51" w:name="sec-confounders"/>
      <w:r w:rsidRPr="00947BF7">
        <w:rPr>
          <w:color w:val="auto"/>
        </w:rPr>
        <w:t>2.2.4 Confounders</w:t>
      </w:r>
    </w:p>
    <w:p w14:paraId="60329010" w14:textId="3C4CECE5" w:rsidR="00066508" w:rsidRPr="00947BF7" w:rsidRDefault="00000000">
      <w:pPr>
        <w:pStyle w:val="FirstParagraph"/>
      </w:pPr>
      <w:r w:rsidRPr="00947BF7">
        <w:t xml:space="preserve">For each research question, defined by a specific type of exposure and outcome, the minimal set of covariates for inclusion in the analyses was selected on the basis of a directed acyclic graph (DAG) </w:t>
      </w:r>
      <w:r w:rsidR="00202E40" w:rsidRPr="00947BF7">
        <w:t xml:space="preserve">(Greenland et al., 1999) </w:t>
      </w:r>
      <w:r w:rsidRPr="00947BF7">
        <w:t xml:space="preserve">built with </w:t>
      </w:r>
      <w:proofErr w:type="spellStart"/>
      <w:r w:rsidRPr="00947BF7">
        <w:rPr>
          <w:rStyle w:val="VerbatimChar"/>
        </w:rPr>
        <w:t>DAGitty</w:t>
      </w:r>
      <w:proofErr w:type="spellEnd"/>
      <w:r w:rsidRPr="00947BF7">
        <w:t xml:space="preserve"> (</w:t>
      </w:r>
      <w:hyperlink w:anchor="ref-TextorvanderZanderGilthorpe:2016">
        <w:r w:rsidR="00066508" w:rsidRPr="00947BF7">
          <w:rPr>
            <w:rStyle w:val="Hyperlink"/>
            <w:color w:val="auto"/>
          </w:rPr>
          <w:t>Textor et al., 2016</w:t>
        </w:r>
      </w:hyperlink>
      <w:r w:rsidRPr="00947BF7">
        <w:t xml:space="preserve">) and </w:t>
      </w:r>
      <w:proofErr w:type="spellStart"/>
      <w:r w:rsidRPr="00947BF7">
        <w:rPr>
          <w:rStyle w:val="VerbatimChar"/>
        </w:rPr>
        <w:t>ggdag</w:t>
      </w:r>
      <w:proofErr w:type="spellEnd"/>
      <w:r w:rsidRPr="00947BF7">
        <w:t xml:space="preserve"> (</w:t>
      </w:r>
      <w:hyperlink w:anchor="ref-Barrett:2023">
        <w:r w:rsidR="00066508" w:rsidRPr="00947BF7">
          <w:rPr>
            <w:rStyle w:val="Hyperlink"/>
            <w:color w:val="auto"/>
          </w:rPr>
          <w:t>Barrett, 2023</w:t>
        </w:r>
      </w:hyperlink>
      <w:r w:rsidRPr="00947BF7">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included in the models to adjust for </w:t>
      </w:r>
      <w:r w:rsidRPr="00947BF7">
        <w:lastRenderedPageBreak/>
        <w:t xml:space="preserve">possible dilution effects. Further, each minimal adjustment set was </w:t>
      </w:r>
      <w:r w:rsidRPr="00947BF7">
        <w:rPr>
          <w:i/>
          <w:iCs/>
        </w:rPr>
        <w:t>augmented</w:t>
      </w:r>
      <w:r w:rsidRPr="00947BF7">
        <w:t xml:space="preserve"> with precision covariates, defined as the set of parent variables of the outcome that are not parents of the exposure. Common confounders were cohort, ethnicity, sex, age, height, weight, and head circumference of the child, </w:t>
      </w:r>
      <w:r w:rsidR="00EB268E" w:rsidRPr="00947BF7">
        <w:t xml:space="preserve">urine creatinine, </w:t>
      </w:r>
      <w:r w:rsidRPr="00947BF7">
        <w:t>consumption of fish, fruit, vegetables, organic food, and fast food with a food frequency questionnaire, maternal tobacco consumption, family financial situation and affluence scale (FAS). Models for estimating the effects of EDCs on HRT-SE were further adjusted for child breastfeeding, prenatal maternal active and passive smoking, child mood and rest before assessment, child neuropsychological diagnosis, maternal marital status, season, and fasting time before assessment. Models for estimating the effects of EDCs on glucocorticosteroids were further adjusted for</w:t>
      </w:r>
      <w:r w:rsidR="00EB268E" w:rsidRPr="00947BF7">
        <w:t xml:space="preserve"> </w:t>
      </w:r>
      <w:r w:rsidRPr="00947BF7">
        <w:t xml:space="preserve">season, and fasting time before assessment. Models for estimating the effects of glucocorticosteroids on HRT-SE were further adjusted for child breastfeeding, prenatal maternal active and passive smoking, marital status, EDCs, child mood and rest before assessment, and child neuropsychological diagnosis. The adjustment sets are provided in the Supplementary Material as text files compatible with </w:t>
      </w:r>
      <w:proofErr w:type="spellStart"/>
      <w:r w:rsidRPr="00947BF7">
        <w:t>DAGitty</w:t>
      </w:r>
      <w:proofErr w:type="spellEnd"/>
      <w:r w:rsidRPr="00947BF7">
        <w:t xml:space="preserve">. A simplified </w:t>
      </w:r>
      <w:r w:rsidR="00EB268E" w:rsidRPr="00947BF7">
        <w:t xml:space="preserve">DAG </w:t>
      </w:r>
      <w:r w:rsidRPr="00947BF7">
        <w:t xml:space="preserve">is provided in </w:t>
      </w:r>
      <w:hyperlink w:anchor="fig-dag">
        <w:r w:rsidR="00066508" w:rsidRPr="00947BF7">
          <w:rPr>
            <w:rStyle w:val="Hyperlink"/>
            <w:color w:val="auto"/>
          </w:rPr>
          <w:t>Figure 1</w:t>
        </w:r>
      </w:hyperlink>
      <w:r w:rsidRPr="00947BF7">
        <w:t xml:space="preserve">. Codebooks for the used covariates are provided in </w:t>
      </w:r>
      <w:r w:rsidR="00237761" w:rsidRPr="00947BF7">
        <w:t xml:space="preserve">Supplementary </w:t>
      </w:r>
      <w:hyperlink w:anchor="supptbl-codebooks">
        <w:r w:rsidR="00066508" w:rsidRPr="00947BF7">
          <w:rPr>
            <w:rStyle w:val="Hyperlink"/>
            <w:color w:val="auto"/>
          </w:rPr>
          <w:t>Table 3</w:t>
        </w:r>
      </w:hyperlink>
      <w:r w:rsidRPr="00947BF7">
        <w:t>.</w:t>
      </w:r>
      <w:bookmarkEnd w:id="47"/>
      <w:bookmarkEnd w:id="51"/>
    </w:p>
    <w:p w14:paraId="0ECDA024" w14:textId="77777777" w:rsidR="00066508" w:rsidRPr="00947BF7" w:rsidRDefault="00000000">
      <w:pPr>
        <w:pStyle w:val="Heading2"/>
        <w:rPr>
          <w:color w:val="auto"/>
        </w:rPr>
      </w:pPr>
      <w:r w:rsidRPr="00947BF7">
        <w:rPr>
          <w:color w:val="auto"/>
        </w:rPr>
        <w:t>2.3 Statistical methods</w:t>
      </w:r>
    </w:p>
    <w:p w14:paraId="01852EE4" w14:textId="77777777" w:rsidR="00066508" w:rsidRPr="00947BF7" w:rsidRDefault="00000000">
      <w:pPr>
        <w:pStyle w:val="Heading3"/>
        <w:rPr>
          <w:color w:val="auto"/>
        </w:rPr>
      </w:pPr>
      <w:bookmarkStart w:id="52" w:name="sec-dat-preproc"/>
      <w:r w:rsidRPr="00947BF7">
        <w:rPr>
          <w:color w:val="auto"/>
        </w:rPr>
        <w:t>2.3.1 Data pre-processing</w:t>
      </w:r>
    </w:p>
    <w:p w14:paraId="6D64A1F0" w14:textId="7A15E1A2" w:rsidR="00066508" w:rsidRPr="00947BF7" w:rsidRDefault="00000000">
      <w:pPr>
        <w:pStyle w:val="FirstParagraph"/>
      </w:pPr>
      <w:r w:rsidRPr="00947BF7">
        <w:t>Concentrations of the glucocorticosteroids</w:t>
      </w:r>
      <w:ins w:id="53" w:author="Lorenzo Fabbri" w:date="2024-10-24T17:11:00Z" w16du:dateUtc="2024-10-24T15:11:00Z">
        <w:r w:rsidR="003B08B8">
          <w:t xml:space="preserve">, </w:t>
        </w:r>
        <w:r w:rsidR="003B08B8" w:rsidRPr="00947BF7">
          <w:t xml:space="preserve">expressed in nanograms per </w:t>
        </w:r>
        <w:proofErr w:type="spellStart"/>
        <w:r w:rsidR="003B08B8" w:rsidRPr="00947BF7">
          <w:t>millilitre</w:t>
        </w:r>
        <w:proofErr w:type="spellEnd"/>
        <w:r w:rsidR="003B08B8" w:rsidRPr="00947BF7">
          <w:t xml:space="preserve"> (ng/ml)</w:t>
        </w:r>
        <w:r w:rsidR="003B08B8">
          <w:t xml:space="preserve">, </w:t>
        </w:r>
      </w:ins>
      <w:del w:id="54" w:author="Lorenzo Fabbri" w:date="2024-10-24T17:11:00Z" w16du:dateUtc="2024-10-24T15:11:00Z">
        <w:r w:rsidRPr="00947BF7" w:rsidDel="003B08B8">
          <w:delText xml:space="preserve"> </w:delText>
        </w:r>
      </w:del>
      <w:r w:rsidRPr="00947BF7">
        <w:t xml:space="preserve">were classified as quantifiable, below the limit of quantification (LOQ), possible interference or out of range, and not detected. For each </w:t>
      </w:r>
      <w:ins w:id="55" w:author="Lorenzo Fabbri" w:date="2024-10-24T17:00:00Z" w16du:dateUtc="2024-10-24T15:00:00Z">
        <w:r w:rsidR="00E63220" w:rsidRPr="00947BF7">
          <w:t>glucocorticosteroid</w:t>
        </w:r>
      </w:ins>
      <w:del w:id="56" w:author="Lorenzo Fabbri" w:date="2024-10-24T17:00:00Z" w16du:dateUtc="2024-10-24T15:00:00Z">
        <w:r w:rsidRPr="00947BF7" w:rsidDel="00E63220">
          <w:delText>metabolite</w:delText>
        </w:r>
      </w:del>
      <w:r w:rsidRPr="00947BF7">
        <w:t xml:space="preserve">, we computed </w:t>
      </w:r>
      <w:r w:rsidRPr="00947BF7">
        <w:lastRenderedPageBreak/>
        <w:t xml:space="preserve">the fraction of values below the LOQ and not detected, both within each cohort and overall. We proceeded to impute these values using half the value of the corresponding LOQ, for those </w:t>
      </w:r>
      <w:ins w:id="57" w:author="Lorenzo Fabbri" w:date="2024-10-24T17:00:00Z" w16du:dateUtc="2024-10-24T15:00:00Z">
        <w:r w:rsidR="00E63220" w:rsidRPr="00947BF7">
          <w:t>glucocorticosteroids</w:t>
        </w:r>
        <w:r w:rsidR="00E63220" w:rsidRPr="00947BF7" w:rsidDel="00E63220">
          <w:t xml:space="preserve"> </w:t>
        </w:r>
      </w:ins>
      <w:del w:id="58" w:author="Lorenzo Fabbri" w:date="2024-10-24T17:00:00Z" w16du:dateUtc="2024-10-24T15:00:00Z">
        <w:r w:rsidRPr="00947BF7" w:rsidDel="00E63220">
          <w:delText xml:space="preserve">metabolites </w:delText>
        </w:r>
      </w:del>
      <w:r w:rsidRPr="00947BF7">
        <w:t xml:space="preserve">that had less than 30% of non-detected within each cohort and 20% of non-detected overall. Information about the lower limit of quantification (LLOQ) for the glucocorticosteroids is provided in </w:t>
      </w:r>
      <w:r w:rsidR="00237761" w:rsidRPr="00947BF7">
        <w:t xml:space="preserve">Supplementary </w:t>
      </w:r>
      <w:hyperlink w:anchor="supptbl-lloq-mets">
        <w:r w:rsidR="00066508" w:rsidRPr="00947BF7">
          <w:rPr>
            <w:rStyle w:val="Hyperlink"/>
            <w:color w:val="auto"/>
          </w:rPr>
          <w:t>Table 4</w:t>
        </w:r>
      </w:hyperlink>
      <w:r w:rsidRPr="00947BF7">
        <w:t>.</w:t>
      </w:r>
      <w:ins w:id="59" w:author="Lorenzo Fabbri" w:date="2024-10-24T17:27:00Z" w16du:dateUtc="2024-10-24T15:27:00Z">
        <w:r w:rsidR="002772F3">
          <w:t xml:space="preserve"> </w:t>
        </w:r>
      </w:ins>
      <w:del w:id="60" w:author="Lorenzo Fabbri" w:date="2024-10-24T17:27:00Z" w16du:dateUtc="2024-10-24T15:27:00Z">
        <w:r w:rsidRPr="00947BF7" w:rsidDel="002772F3">
          <w:delText xml:space="preserve"> Missing </w:delText>
        </w:r>
      </w:del>
      <w:ins w:id="61" w:author="Lorenzo Fabbri" w:date="2024-10-24T17:27:00Z" w16du:dateUtc="2024-10-24T15:27:00Z">
        <w:r w:rsidR="002772F3">
          <w:t>V</w:t>
        </w:r>
      </w:ins>
      <w:del w:id="62" w:author="Lorenzo Fabbri" w:date="2024-10-24T17:27:00Z" w16du:dateUtc="2024-10-24T15:27:00Z">
        <w:r w:rsidRPr="00947BF7" w:rsidDel="002772F3">
          <w:delText>v</w:delText>
        </w:r>
      </w:del>
      <w:r w:rsidRPr="00947BF7">
        <w:t>alues</w:t>
      </w:r>
      <w:ins w:id="63" w:author="Lorenzo Fabbri" w:date="2024-10-24T17:27:00Z" w16du:dateUtc="2024-10-24T15:27:00Z">
        <w:r w:rsidR="002772F3">
          <w:t xml:space="preserve"> classified as </w:t>
        </w:r>
        <w:r w:rsidR="002772F3" w:rsidRPr="00947BF7">
          <w:t>possible interference or out of range</w:t>
        </w:r>
      </w:ins>
      <w:r w:rsidRPr="00947BF7">
        <w:t xml:space="preserve"> were imputed using </w:t>
      </w:r>
      <w:proofErr w:type="spellStart"/>
      <w:r w:rsidRPr="00947BF7">
        <w:t>kNN</w:t>
      </w:r>
      <w:proofErr w:type="spellEnd"/>
      <w:r w:rsidRPr="00947BF7">
        <w:t xml:space="preserve"> from the </w:t>
      </w:r>
      <w:r w:rsidRPr="00947BF7">
        <w:rPr>
          <w:rStyle w:val="VerbatimChar"/>
        </w:rPr>
        <w:t>VIM</w:t>
      </w:r>
      <w:r w:rsidRPr="00947BF7">
        <w:t xml:space="preserve"> R package (</w:t>
      </w:r>
      <w:proofErr w:type="spellStart"/>
      <w:r w:rsidR="00066508">
        <w:fldChar w:fldCharType="begin"/>
      </w:r>
      <w:r w:rsidR="00066508">
        <w:instrText>HYPERLINK \l "ref-KowarikTempl:2016" \h</w:instrText>
      </w:r>
      <w:r w:rsidR="00066508">
        <w:fldChar w:fldCharType="separate"/>
      </w:r>
      <w:r w:rsidR="00066508" w:rsidRPr="00947BF7">
        <w:rPr>
          <w:rStyle w:val="Hyperlink"/>
          <w:color w:val="auto"/>
        </w:rPr>
        <w:t>Kowarik</w:t>
      </w:r>
      <w:proofErr w:type="spellEnd"/>
      <w:r w:rsidR="00066508" w:rsidRPr="00947BF7">
        <w:rPr>
          <w:rStyle w:val="Hyperlink"/>
          <w:color w:val="auto"/>
        </w:rPr>
        <w:t xml:space="preserve"> and </w:t>
      </w:r>
      <w:proofErr w:type="spellStart"/>
      <w:r w:rsidR="00066508" w:rsidRPr="00947BF7">
        <w:rPr>
          <w:rStyle w:val="Hyperlink"/>
          <w:color w:val="auto"/>
        </w:rPr>
        <w:t>Templ</w:t>
      </w:r>
      <w:proofErr w:type="spellEnd"/>
      <w:r w:rsidR="00066508" w:rsidRPr="00947BF7">
        <w:rPr>
          <w:rStyle w:val="Hyperlink"/>
          <w:color w:val="auto"/>
        </w:rPr>
        <w:t>, 2016</w:t>
      </w:r>
      <w:r w:rsidR="00066508">
        <w:rPr>
          <w:rStyle w:val="Hyperlink"/>
          <w:color w:val="auto"/>
        </w:rPr>
        <w:fldChar w:fldCharType="end"/>
      </w:r>
      <w:r w:rsidRPr="00947BF7">
        <w:t xml:space="preserve">) for those </w:t>
      </w:r>
      <w:ins w:id="64" w:author="Lorenzo Fabbri" w:date="2024-10-24T17:00:00Z" w16du:dateUtc="2024-10-24T15:00:00Z">
        <w:r w:rsidR="00E63220" w:rsidRPr="00947BF7">
          <w:t>glucocorticosteroids</w:t>
        </w:r>
        <w:r w:rsidR="00E63220" w:rsidRPr="00947BF7" w:rsidDel="00E63220">
          <w:t xml:space="preserve"> </w:t>
        </w:r>
      </w:ins>
      <w:del w:id="65" w:author="Lorenzo Fabbri" w:date="2024-10-24T17:00:00Z" w16du:dateUtc="2024-10-24T15:00:00Z">
        <w:r w:rsidRPr="00947BF7" w:rsidDel="00E63220">
          <w:delText xml:space="preserve">metabolites </w:delText>
        </w:r>
      </w:del>
      <w:r w:rsidRPr="00947BF7">
        <w:t xml:space="preserve">that had less than 40% of </w:t>
      </w:r>
      <w:proofErr w:type="spellStart"/>
      <w:r w:rsidRPr="00947BF7">
        <w:t>missings</w:t>
      </w:r>
      <w:proofErr w:type="spellEnd"/>
      <w:r w:rsidRPr="00947BF7">
        <w:t xml:space="preserve"> within each cohort and 30% of </w:t>
      </w:r>
      <w:proofErr w:type="spellStart"/>
      <w:r w:rsidRPr="00947BF7">
        <w:t>missings</w:t>
      </w:r>
      <w:proofErr w:type="spellEnd"/>
      <w:r w:rsidRPr="00947BF7">
        <w:t xml:space="preserve"> overall. </w:t>
      </w:r>
      <w:r w:rsidR="00345E8F" w:rsidRPr="00947BF7">
        <w:t xml:space="preserve">For each </w:t>
      </w:r>
      <w:ins w:id="66" w:author="Lorenzo Fabbri" w:date="2024-10-24T17:00:00Z" w16du:dateUtc="2024-10-24T15:00:00Z">
        <w:r w:rsidR="00E63220" w:rsidRPr="00947BF7">
          <w:t>glucocorticosteroid</w:t>
        </w:r>
      </w:ins>
      <w:del w:id="67" w:author="Lorenzo Fabbri" w:date="2024-10-24T17:00:00Z" w16du:dateUtc="2024-10-24T15:00:00Z">
        <w:r w:rsidR="00345E8F" w:rsidRPr="00947BF7" w:rsidDel="00E63220">
          <w:delText>metabolite</w:delText>
        </w:r>
      </w:del>
      <w:r w:rsidR="00345E8F" w:rsidRPr="00947BF7">
        <w:t xml:space="preserve">, imputation was based on the median of the </w:t>
      </w:r>
      <w:r w:rsidRPr="00947BF7">
        <w:t xml:space="preserve">5 nearest </w:t>
      </w:r>
      <w:del w:id="68" w:author="Lorenzo Fabbri" w:date="2024-10-24T16:53:00Z" w16du:dateUtc="2024-10-24T14:53:00Z">
        <w:r w:rsidRPr="00947BF7" w:rsidDel="00046BF0">
          <w:delText>neighbors</w:delText>
        </w:r>
        <w:r w:rsidR="00345E8F" w:rsidRPr="00947BF7" w:rsidDel="00046BF0">
          <w:delText xml:space="preserve"> </w:delText>
        </w:r>
      </w:del>
      <w:ins w:id="69" w:author="Lorenzo Fabbri" w:date="2024-10-24T16:59:00Z" w16du:dateUtc="2024-10-24T14:59:00Z">
        <w:r w:rsidR="00506327" w:rsidRPr="00947BF7">
          <w:t>glucocorticosteroids</w:t>
        </w:r>
      </w:ins>
      <w:ins w:id="70" w:author="Lorenzo Fabbri" w:date="2024-10-24T16:53:00Z" w16du:dateUtc="2024-10-24T14:53:00Z">
        <w:r w:rsidR="00046BF0">
          <w:t>,</w:t>
        </w:r>
        <w:r w:rsidR="00046BF0" w:rsidRPr="00947BF7">
          <w:t xml:space="preserve"> </w:t>
        </w:r>
      </w:ins>
      <w:r w:rsidR="00345E8F" w:rsidRPr="00947BF7">
        <w:t>and the</w:t>
      </w:r>
      <w:ins w:id="71" w:author="Lorenzo Fabbri" w:date="2024-10-24T16:57:00Z" w16du:dateUtc="2024-10-24T14:57:00Z">
        <w:r w:rsidR="00060CC9">
          <w:t xml:space="preserve"> Gower distance was</w:t>
        </w:r>
      </w:ins>
      <w:del w:id="72" w:author="Lorenzo Fabbri" w:date="2024-10-24T16:57:00Z" w16du:dateUtc="2024-10-24T14:57:00Z">
        <w:r w:rsidR="00345E8F" w:rsidRPr="00947BF7" w:rsidDel="00060CC9">
          <w:delText xml:space="preserve"> distance metric w</w:delText>
        </w:r>
      </w:del>
      <w:del w:id="73" w:author="Lorenzo Fabbri" w:date="2024-10-24T16:53:00Z" w16du:dateUtc="2024-10-24T14:53:00Z">
        <w:r w:rsidR="00345E8F" w:rsidRPr="00947BF7" w:rsidDel="00046BF0">
          <w:delText>as</w:delText>
        </w:r>
      </w:del>
      <w:r w:rsidR="00345E8F" w:rsidRPr="00947BF7">
        <w:t xml:space="preserve"> computed based on </w:t>
      </w:r>
      <w:ins w:id="74" w:author="Lorenzo Fabbri" w:date="2024-10-24T17:12:00Z" w16du:dateUtc="2024-10-24T15:12:00Z">
        <w:r w:rsidR="003B08B8">
          <w:t xml:space="preserve">non-missing </w:t>
        </w:r>
      </w:ins>
      <w:del w:id="75" w:author="Lorenzo Fabbri" w:date="2024-10-24T17:12:00Z" w16du:dateUtc="2024-10-24T15:12:00Z">
        <w:r w:rsidR="00345E8F" w:rsidRPr="00947BF7" w:rsidDel="003B08B8">
          <w:delText xml:space="preserve">all remaining </w:delText>
        </w:r>
      </w:del>
      <w:ins w:id="76" w:author="Lorenzo Fabbri" w:date="2024-10-24T16:54:00Z" w16du:dateUtc="2024-10-24T14:54:00Z">
        <w:r w:rsidR="00046BF0" w:rsidRPr="00947BF7">
          <w:t>glucocorticosteroids</w:t>
        </w:r>
      </w:ins>
      <w:ins w:id="77" w:author="Lorenzo Fabbri" w:date="2024-10-24T16:58:00Z" w16du:dateUtc="2024-10-24T14:58:00Z">
        <w:r w:rsidR="00060CC9">
          <w:t xml:space="preserve"> after standardization by the </w:t>
        </w:r>
        <w:r w:rsidR="00060CC9" w:rsidRPr="00060CC9">
          <w:t>interquartile</w:t>
        </w:r>
        <w:r w:rsidR="00060CC9" w:rsidRPr="00060CC9" w:rsidDel="00046BF0">
          <w:t xml:space="preserve"> </w:t>
        </w:r>
        <w:r w:rsidR="00060CC9">
          <w:t>range</w:t>
        </w:r>
      </w:ins>
      <w:ins w:id="78" w:author="Lorenzo Fabbri" w:date="2024-10-24T16:59:00Z" w16du:dateUtc="2024-10-24T14:59:00Z">
        <w:r w:rsidR="00CB40D4">
          <w:t xml:space="preserve"> (IQR)</w:t>
        </w:r>
      </w:ins>
      <w:del w:id="79" w:author="Lorenzo Fabbri" w:date="2024-10-24T16:54:00Z" w16du:dateUtc="2024-10-24T14:54:00Z">
        <w:r w:rsidR="00345E8F" w:rsidRPr="00947BF7" w:rsidDel="00046BF0">
          <w:delText>metabolites</w:delText>
        </w:r>
      </w:del>
      <w:r w:rsidRPr="00947BF7">
        <w:t xml:space="preserve">. We natural log-transformed them to improve model fit, assessed with posterior predictive checks. To do so, replicated data were simulated with the fitted models and compared to the observed data. We used the </w:t>
      </w:r>
      <w:proofErr w:type="spellStart"/>
      <w:r w:rsidRPr="00947BF7">
        <w:rPr>
          <w:rStyle w:val="VerbatimChar"/>
        </w:rPr>
        <w:t>check_predictions</w:t>
      </w:r>
      <w:proofErr w:type="spellEnd"/>
      <w:r w:rsidRPr="00947BF7">
        <w:t xml:space="preserve"> function from the </w:t>
      </w:r>
      <w:r w:rsidRPr="00947BF7">
        <w:rPr>
          <w:rStyle w:val="VerbatimChar"/>
        </w:rPr>
        <w:t>performance</w:t>
      </w:r>
      <w:r w:rsidRPr="00947BF7">
        <w:t xml:space="preserve"> R package using the default arguments (</w:t>
      </w:r>
      <w:proofErr w:type="spellStart"/>
      <w:r w:rsidR="00066508">
        <w:fldChar w:fldCharType="begin"/>
      </w:r>
      <w:r w:rsidR="00066508">
        <w:instrText>HYPERLINK \l "ref-LudeckeBen-ShacharPatil:2021" \h</w:instrText>
      </w:r>
      <w:r w:rsidR="00066508">
        <w:fldChar w:fldCharType="separate"/>
      </w:r>
      <w:r w:rsidR="00066508" w:rsidRPr="00947BF7">
        <w:rPr>
          <w:rStyle w:val="Hyperlink"/>
          <w:color w:val="auto"/>
        </w:rPr>
        <w:t>Lüdecke</w:t>
      </w:r>
      <w:proofErr w:type="spellEnd"/>
      <w:r w:rsidR="00066508" w:rsidRPr="00947BF7">
        <w:rPr>
          <w:rStyle w:val="Hyperlink"/>
          <w:color w:val="auto"/>
        </w:rPr>
        <w:t xml:space="preserve"> et al., 2021</w:t>
      </w:r>
      <w:r w:rsidR="00066508">
        <w:rPr>
          <w:rStyle w:val="Hyperlink"/>
          <w:color w:val="auto"/>
        </w:rPr>
        <w:fldChar w:fldCharType="end"/>
      </w:r>
      <w:r w:rsidRPr="00947BF7">
        <w:t>)</w:t>
      </w:r>
      <w:ins w:id="80" w:author="Lorenzo Fabbri" w:date="2024-10-24T17:11:00Z" w16du:dateUtc="2024-10-24T15:11:00Z">
        <w:r w:rsidR="003B08B8">
          <w:t>.</w:t>
        </w:r>
      </w:ins>
      <w:del w:id="81" w:author="Lorenzo Fabbri" w:date="2024-10-24T17:11:00Z" w16du:dateUtc="2024-10-24T15:11:00Z">
        <w:r w:rsidRPr="00947BF7" w:rsidDel="003B08B8">
          <w:delText>.</w:delText>
        </w:r>
      </w:del>
      <w:ins w:id="82" w:author="Lorenzo Fabbri" w:date="2024-10-24T17:11:00Z" w16du:dateUtc="2024-10-24T15:11:00Z">
        <w:r w:rsidR="003B08B8" w:rsidRPr="00947BF7" w:rsidDel="003B08B8">
          <w:t xml:space="preserve"> </w:t>
        </w:r>
      </w:ins>
      <w:del w:id="83" w:author="Lorenzo Fabbri" w:date="2024-10-24T17:11:00Z" w16du:dateUtc="2024-10-24T15:11:00Z">
        <w:r w:rsidRPr="00947BF7" w:rsidDel="003B08B8">
          <w:delText xml:space="preserve"> </w:delText>
        </w:r>
      </w:del>
      <w:del w:id="84" w:author="Lorenzo Fabbri" w:date="2024-10-24T17:08:00Z" w16du:dateUtc="2024-10-24T15:08:00Z">
        <w:r w:rsidRPr="00947BF7" w:rsidDel="00C25C31">
          <w:delText>V</w:delText>
        </w:r>
      </w:del>
      <w:del w:id="85" w:author="Lorenzo Fabbri" w:date="2024-10-24T17:11:00Z" w16du:dateUtc="2024-10-24T15:11:00Z">
        <w:r w:rsidRPr="00947BF7" w:rsidDel="003B08B8">
          <w:delText>alues of total cortisol,</w:delText>
        </w:r>
      </w:del>
      <w:ins w:id="86" w:author="Lorenzo Fabbri" w:date="2024-10-24T17:11:00Z" w16du:dateUtc="2024-10-24T15:11:00Z">
        <w:r w:rsidR="003B08B8" w:rsidRPr="00947BF7" w:rsidDel="003B08B8">
          <w:t xml:space="preserve"> </w:t>
        </w:r>
      </w:ins>
      <w:del w:id="87" w:author="Lorenzo Fabbri" w:date="2024-10-24T17:11:00Z" w16du:dateUtc="2024-10-24T15:11:00Z">
        <w:r w:rsidRPr="00947BF7" w:rsidDel="003B08B8">
          <w:delText xml:space="preserve"> cortisone, and corticosterone production were expressed in nanograms per millilitre (ng/ml).</w:delText>
        </w:r>
      </w:del>
    </w:p>
    <w:p w14:paraId="48A56E79" w14:textId="71B01E4D" w:rsidR="00066508" w:rsidRDefault="00000000">
      <w:pPr>
        <w:pStyle w:val="BodyText"/>
        <w:rPr>
          <w:ins w:id="88" w:author="Lorenzo Fabbri" w:date="2024-10-24T17:06:00Z" w16du:dateUtc="2024-10-24T15:06:00Z"/>
        </w:rPr>
      </w:pPr>
      <w:r w:rsidRPr="00947BF7">
        <w:t>Concentrations of the non-persistent EDCs</w:t>
      </w:r>
      <w:ins w:id="89" w:author="Lorenzo Fabbri" w:date="2024-10-24T17:12:00Z" w16du:dateUtc="2024-10-24T15:12:00Z">
        <w:r w:rsidR="00270393">
          <w:t xml:space="preserve">, </w:t>
        </w:r>
        <w:r w:rsidR="00270393" w:rsidRPr="00947BF7">
          <w:t xml:space="preserve">expressed in </w:t>
        </w:r>
      </w:ins>
      <m:oMath>
        <m:r>
          <w:ins w:id="90" w:author="Lorenzo Fabbri" w:date="2024-10-24T17:12:00Z" w16du:dateUtc="2024-10-24T15:12:00Z">
            <w:rPr>
              <w:rFonts w:ascii="Cambria Math" w:hAnsi="Cambria Math"/>
            </w:rPr>
            <m:t>μ</m:t>
          </w:ins>
        </m:r>
      </m:oMath>
      <w:ins w:id="91" w:author="Lorenzo Fabbri" w:date="2024-10-24T17:12:00Z" w16du:dateUtc="2024-10-24T15:12:00Z">
        <w:r w:rsidR="00270393" w:rsidRPr="00947BF7">
          <w:t>grams per litre (</w:t>
        </w:r>
      </w:ins>
      <m:oMath>
        <m:r>
          <w:ins w:id="92" w:author="Lorenzo Fabbri" w:date="2024-10-24T17:12:00Z" w16du:dateUtc="2024-10-24T15:12:00Z">
            <w:rPr>
              <w:rFonts w:ascii="Cambria Math" w:hAnsi="Cambria Math"/>
            </w:rPr>
            <m:t>μ</m:t>
          </w:ins>
        </m:r>
      </m:oMath>
      <w:ins w:id="93" w:author="Lorenzo Fabbri" w:date="2024-10-24T17:12:00Z" w16du:dateUtc="2024-10-24T15:12:00Z">
        <w:r w:rsidR="00270393" w:rsidRPr="00947BF7">
          <w:t>g/L)</w:t>
        </w:r>
        <w:r w:rsidR="00270393">
          <w:t>,</w:t>
        </w:r>
      </w:ins>
      <w:r w:rsidRPr="00947BF7">
        <w:t xml:space="preserve"> were classified as quantifiable, below the limit of detection (LOD), possible interference or out of range, and not </w:t>
      </w:r>
      <w:proofErr w:type="spellStart"/>
      <w:r w:rsidRPr="00947BF7">
        <w:t>analysed</w:t>
      </w:r>
      <w:proofErr w:type="spellEnd"/>
      <w:r w:rsidRPr="00947BF7">
        <w:t xml:space="preserve">. Concentrations </w:t>
      </w:r>
      <w:r w:rsidR="00341CC9" w:rsidRPr="00947BF7">
        <w:t xml:space="preserve">of each chemical </w:t>
      </w:r>
      <w:r w:rsidRPr="00947BF7">
        <w:t xml:space="preserve">below the LOD were singly imputed using a quantile regression approach for the imputation of left-censored missing data, as implemented in the </w:t>
      </w:r>
      <w:proofErr w:type="spellStart"/>
      <w:r w:rsidRPr="00947BF7">
        <w:rPr>
          <w:rStyle w:val="VerbatimChar"/>
        </w:rPr>
        <w:t>impute.QRILC</w:t>
      </w:r>
      <w:proofErr w:type="spellEnd"/>
      <w:r w:rsidRPr="00947BF7">
        <w:t xml:space="preserve"> function from the </w:t>
      </w:r>
      <w:proofErr w:type="spellStart"/>
      <w:r w:rsidRPr="00947BF7">
        <w:rPr>
          <w:rStyle w:val="VerbatimChar"/>
        </w:rPr>
        <w:t>imputeLCMD</w:t>
      </w:r>
      <w:proofErr w:type="spellEnd"/>
      <w:r w:rsidRPr="00947BF7">
        <w:t xml:space="preserve"> R package (</w:t>
      </w:r>
      <w:hyperlink w:anchor="ref-lazar2015imputelcmd">
        <w:r w:rsidR="00066508" w:rsidRPr="00947BF7">
          <w:rPr>
            <w:rStyle w:val="Hyperlink"/>
            <w:color w:val="auto"/>
          </w:rPr>
          <w:t>Lazar, 2015</w:t>
        </w:r>
      </w:hyperlink>
      <w:r w:rsidRPr="00947BF7">
        <w:t xml:space="preserve">). Information about the lower limits of detection can be found in </w:t>
      </w:r>
      <w:r w:rsidR="002640F0" w:rsidRPr="00947BF7">
        <w:t>(</w:t>
      </w:r>
      <w:r w:rsidRPr="00947BF7">
        <w:t>Haug et al.</w:t>
      </w:r>
      <w:r w:rsidR="002640F0" w:rsidRPr="00947BF7">
        <w:t>,</w:t>
      </w:r>
      <w:r w:rsidRPr="00947BF7">
        <w:t xml:space="preserve"> </w:t>
      </w:r>
      <w:hyperlink w:anchor="ref-HaugSakhiCequier:2018">
        <w:r w:rsidR="00066508" w:rsidRPr="00947BF7">
          <w:rPr>
            <w:rStyle w:val="Hyperlink"/>
            <w:color w:val="auto"/>
          </w:rPr>
          <w:t>2018</w:t>
        </w:r>
      </w:hyperlink>
      <w:r w:rsidRPr="00947BF7">
        <w:t xml:space="preserve">). Chemicals with more than 70% of observations below the LOD were excluded from the </w:t>
      </w:r>
      <w:r w:rsidRPr="00947BF7">
        <w:lastRenderedPageBreak/>
        <w:t xml:space="preserve">present study. </w:t>
      </w:r>
      <w:ins w:id="94" w:author="Lorenzo Fabbri" w:date="2024-10-24T17:28:00Z" w16du:dateUtc="2024-10-24T15:28:00Z">
        <w:r w:rsidR="002772F3">
          <w:t>V</w:t>
        </w:r>
        <w:r w:rsidR="002772F3" w:rsidRPr="00947BF7">
          <w:t>alues</w:t>
        </w:r>
        <w:r w:rsidR="002772F3">
          <w:t xml:space="preserve"> classified as </w:t>
        </w:r>
        <w:r w:rsidR="002772F3" w:rsidRPr="00947BF7">
          <w:t xml:space="preserve">possible interference or out of range </w:t>
        </w:r>
      </w:ins>
      <w:del w:id="95" w:author="Lorenzo Fabbri" w:date="2024-10-24T17:28:00Z" w16du:dateUtc="2024-10-24T15:28:00Z">
        <w:r w:rsidRPr="00947BF7" w:rsidDel="002772F3">
          <w:delText xml:space="preserve">Missing values </w:delText>
        </w:r>
      </w:del>
      <w:r w:rsidRPr="00947BF7">
        <w:t xml:space="preserve">were </w:t>
      </w:r>
      <w:ins w:id="96" w:author="Lorenzo Fabbri" w:date="2024-10-24T17:05:00Z" w16du:dateUtc="2024-10-24T15:05:00Z">
        <w:r w:rsidR="00700F98">
          <w:t xml:space="preserve">also </w:t>
        </w:r>
      </w:ins>
      <w:r w:rsidRPr="00947BF7">
        <w:t xml:space="preserve">imputed </w:t>
      </w:r>
      <w:del w:id="97" w:author="Lorenzo Fabbri" w:date="2024-10-24T17:02:00Z" w16du:dateUtc="2024-10-24T15:02:00Z">
        <w:r w:rsidRPr="00947BF7" w:rsidDel="0053130F">
          <w:delText xml:space="preserve">similarly </w:delText>
        </w:r>
      </w:del>
      <w:ins w:id="98" w:author="Lorenzo Fabbri" w:date="2024-10-24T17:02:00Z" w16du:dateUtc="2024-10-24T15:02:00Z">
        <w:r w:rsidR="0053130F">
          <w:t xml:space="preserve">using the aforementioned </w:t>
        </w:r>
        <w:proofErr w:type="spellStart"/>
        <w:r w:rsidR="0053130F">
          <w:t>kNN</w:t>
        </w:r>
        <w:proofErr w:type="spellEnd"/>
        <w:r w:rsidR="0053130F">
          <w:t xml:space="preserve"> procedure based on non-missing data</w:t>
        </w:r>
      </w:ins>
      <w:ins w:id="99" w:author="Lorenzo Fabbri" w:date="2024-10-24T17:03:00Z" w16du:dateUtc="2024-10-24T15:03:00Z">
        <w:r w:rsidR="0053130F">
          <w:t xml:space="preserve"> from the remaining EDCs</w:t>
        </w:r>
      </w:ins>
      <w:del w:id="100" w:author="Lorenzo Fabbri" w:date="2024-10-24T17:02:00Z" w16du:dateUtc="2024-10-24T15:02:00Z">
        <w:r w:rsidRPr="00947BF7" w:rsidDel="0053130F">
          <w:delText>using kNN</w:delText>
        </w:r>
      </w:del>
      <w:ins w:id="101" w:author="Lorenzo Fabbri" w:date="2024-10-24T17:12:00Z" w16du:dateUtc="2024-10-24T15:12:00Z">
        <w:r w:rsidR="00270393">
          <w:t>.</w:t>
        </w:r>
      </w:ins>
      <w:del w:id="102" w:author="Lorenzo Fabbri" w:date="2024-10-24T17:12:00Z" w16du:dateUtc="2024-10-24T15:12:00Z">
        <w:r w:rsidRPr="00947BF7" w:rsidDel="00270393">
          <w:delText xml:space="preserve">. Values of the chemicals were expressed in </w:delText>
        </w:r>
      </w:del>
      <m:oMath>
        <m:r>
          <w:del w:id="103" w:author="Lorenzo Fabbri" w:date="2024-10-24T17:12:00Z" w16du:dateUtc="2024-10-24T15:12:00Z">
            <w:rPr>
              <w:rFonts w:ascii="Cambria Math" w:hAnsi="Cambria Math"/>
            </w:rPr>
            <m:t>μ</m:t>
          </w:del>
        </m:r>
      </m:oMath>
      <w:del w:id="104" w:author="Lorenzo Fabbri" w:date="2024-10-24T17:12:00Z" w16du:dateUtc="2024-10-24T15:12:00Z">
        <w:r w:rsidRPr="00947BF7" w:rsidDel="00270393">
          <w:delText>grams per litre (</w:delText>
        </w:r>
      </w:del>
      <m:oMath>
        <m:r>
          <w:del w:id="105" w:author="Lorenzo Fabbri" w:date="2024-10-24T17:12:00Z" w16du:dateUtc="2024-10-24T15:12:00Z">
            <w:rPr>
              <w:rFonts w:ascii="Cambria Math" w:hAnsi="Cambria Math"/>
            </w:rPr>
            <m:t>μ</m:t>
          </w:del>
        </m:r>
      </m:oMath>
      <w:del w:id="106" w:author="Lorenzo Fabbri" w:date="2024-10-24T17:12:00Z" w16du:dateUtc="2024-10-24T15:12:00Z">
        <w:r w:rsidRPr="00947BF7" w:rsidDel="00270393">
          <w:delText>g/L).</w:delText>
        </w:r>
      </w:del>
    </w:p>
    <w:p w14:paraId="31E12367" w14:textId="2DBF56A5" w:rsidR="001D1BE5" w:rsidRPr="00947BF7" w:rsidDel="00C25C31" w:rsidRDefault="001D1BE5">
      <w:pPr>
        <w:pStyle w:val="BodyText"/>
        <w:rPr>
          <w:del w:id="107" w:author="Lorenzo Fabbri" w:date="2024-10-24T17:07:00Z" w16du:dateUtc="2024-10-24T15:07:00Z"/>
        </w:rPr>
      </w:pPr>
      <w:ins w:id="108" w:author="Lorenzo Fabbri" w:date="2024-10-24T17:06:00Z" w16du:dateUtc="2024-10-24T15:06:00Z">
        <w:r w:rsidRPr="00947BF7">
          <w:t>Missing values in the clinical outcome</w:t>
        </w:r>
      </w:ins>
      <w:ins w:id="109" w:author="Lorenzo Fabbri" w:date="2024-10-24T17:13:00Z" w16du:dateUtc="2024-10-24T15:13:00Z">
        <w:r w:rsidR="00802061">
          <w:t xml:space="preserve">, </w:t>
        </w:r>
        <w:r w:rsidR="00802061" w:rsidRPr="00947BF7">
          <w:t>expressed in milliseconds (</w:t>
        </w:r>
        <w:proofErr w:type="spellStart"/>
        <w:r w:rsidR="00802061" w:rsidRPr="00947BF7">
          <w:t>ms</w:t>
        </w:r>
        <w:proofErr w:type="spellEnd"/>
        <w:r w:rsidR="00802061" w:rsidRPr="00947BF7">
          <w:t>)</w:t>
        </w:r>
        <w:r w:rsidR="00802061">
          <w:t>,</w:t>
        </w:r>
      </w:ins>
      <w:ins w:id="110" w:author="Lorenzo Fabbri" w:date="2024-10-24T17:06:00Z" w16du:dateUtc="2024-10-24T15:06:00Z">
        <w:r>
          <w:t xml:space="preserve"> and the covariates</w:t>
        </w:r>
        <w:r w:rsidRPr="00947BF7">
          <w:t xml:space="preserve"> were</w:t>
        </w:r>
        <w:r>
          <w:t xml:space="preserve"> similarly</w:t>
        </w:r>
        <w:r w:rsidRPr="00947BF7">
          <w:t xml:space="preserve"> imputed </w:t>
        </w:r>
        <w:r>
          <w:t xml:space="preserve">using the </w:t>
        </w:r>
        <w:proofErr w:type="gramStart"/>
        <w:r>
          <w:t xml:space="preserve">aforementioned </w:t>
        </w:r>
        <w:proofErr w:type="spellStart"/>
        <w:r>
          <w:t>kNN</w:t>
        </w:r>
        <w:proofErr w:type="spellEnd"/>
        <w:proofErr w:type="gramEnd"/>
        <w:r>
          <w:t xml:space="preserve"> procedure based on</w:t>
        </w:r>
      </w:ins>
      <w:ins w:id="111" w:author="Lorenzo Fabbri" w:date="2024-10-24T17:07:00Z" w16du:dateUtc="2024-10-24T15:07:00Z">
        <w:r>
          <w:t xml:space="preserve"> non-missing data from the clinical outcome and the remaining covariates, respectively.</w:t>
        </w:r>
        <w:r w:rsidR="00C25C31">
          <w:t xml:space="preserve"> </w:t>
        </w:r>
      </w:ins>
      <w:ins w:id="112" w:author="Lorenzo Fabbri" w:date="2024-10-24T17:14:00Z" w16du:dateUtc="2024-10-24T15:14:00Z">
        <w:r w:rsidR="00802061">
          <w:t>V</w:t>
        </w:r>
      </w:ins>
      <w:ins w:id="113" w:author="Lorenzo Fabbri" w:date="2024-10-24T17:07:00Z" w16du:dateUtc="2024-10-24T15:07:00Z">
        <w:r w:rsidR="00C25C31">
          <w:t xml:space="preserve">alues of the clinical outcome were </w:t>
        </w:r>
      </w:ins>
    </w:p>
    <w:p w14:paraId="0D8BE7C2" w14:textId="1208ACB5" w:rsidR="00066508" w:rsidRPr="00947BF7" w:rsidDel="00C25C31" w:rsidRDefault="00000000">
      <w:pPr>
        <w:pStyle w:val="BodyText"/>
        <w:rPr>
          <w:del w:id="114" w:author="Lorenzo Fabbri" w:date="2024-10-24T17:09:00Z" w16du:dateUtc="2024-10-24T15:09:00Z"/>
        </w:rPr>
      </w:pPr>
      <w:del w:id="115" w:author="Lorenzo Fabbri" w:date="2024-10-24T17:07:00Z" w16du:dateUtc="2024-10-24T15:07:00Z">
        <w:r w:rsidRPr="00947BF7" w:rsidDel="00C25C31">
          <w:delText xml:space="preserve">Missing values in the clinical outcome were imputed </w:delText>
        </w:r>
      </w:del>
      <w:del w:id="116" w:author="Lorenzo Fabbri" w:date="2024-10-24T17:03:00Z" w16du:dateUtc="2024-10-24T15:03:00Z">
        <w:r w:rsidRPr="00947BF7" w:rsidDel="0053130F">
          <w:delText>similarly using kNN</w:delText>
        </w:r>
      </w:del>
      <w:del w:id="117" w:author="Lorenzo Fabbri" w:date="2024-10-24T17:07:00Z" w16du:dateUtc="2024-10-24T15:07:00Z">
        <w:r w:rsidRPr="00947BF7" w:rsidDel="00C25C31">
          <w:delText xml:space="preserve">. We </w:delText>
        </w:r>
      </w:del>
      <w:r w:rsidRPr="00947BF7">
        <w:t xml:space="preserve">natural log-transformed </w:t>
      </w:r>
      <w:del w:id="118" w:author="Lorenzo Fabbri" w:date="2024-10-24T17:08:00Z" w16du:dateUtc="2024-10-24T15:08:00Z">
        <w:r w:rsidRPr="00947BF7" w:rsidDel="00C25C31">
          <w:delText xml:space="preserve">these </w:delText>
        </w:r>
      </w:del>
      <w:r w:rsidRPr="00947BF7">
        <w:t>to improve model fit, assessed with posterior predictive checks.</w:t>
      </w:r>
      <w:ins w:id="119" w:author="Lorenzo Fabbri" w:date="2024-10-24T17:09:00Z" w16du:dateUtc="2024-10-24T15:09:00Z">
        <w:r w:rsidR="00C25C31">
          <w:t xml:space="preserve"> </w:t>
        </w:r>
      </w:ins>
      <w:moveToRangeStart w:id="120" w:author="Lorenzo Fabbri" w:date="2024-10-24T17:09:00Z" w:name="move180682192"/>
      <w:moveTo w:id="121" w:author="Lorenzo Fabbri" w:date="2024-10-24T17:09:00Z" w16du:dateUtc="2024-10-24T15:09:00Z">
        <w:r w:rsidR="00C25C31" w:rsidRPr="00947BF7">
          <w:t xml:space="preserve">Categorical covariates were imputed using the </w:t>
        </w:r>
        <w:proofErr w:type="spellStart"/>
        <w:r w:rsidR="00C25C31" w:rsidRPr="00947BF7">
          <w:rPr>
            <w:rStyle w:val="VerbatimChar"/>
          </w:rPr>
          <w:t>maxCat</w:t>
        </w:r>
        <w:proofErr w:type="spellEnd"/>
        <w:r w:rsidR="00C25C31" w:rsidRPr="00947BF7">
          <w:t xml:space="preserve"> function, which chooses the level with the most occurrences. Creatinine values were expressed in grams per </w:t>
        </w:r>
        <w:proofErr w:type="spellStart"/>
        <w:r w:rsidR="00C25C31" w:rsidRPr="00947BF7">
          <w:t>litre</w:t>
        </w:r>
        <w:proofErr w:type="spellEnd"/>
        <w:r w:rsidR="00C25C31" w:rsidRPr="00947BF7">
          <w:t xml:space="preserve"> (g/L).</w:t>
        </w:r>
      </w:moveTo>
      <w:moveToRangeEnd w:id="120"/>
      <w:del w:id="122" w:author="Lorenzo Fabbri" w:date="2024-10-24T17:09:00Z" w16du:dateUtc="2024-10-24T15:09:00Z">
        <w:r w:rsidRPr="00947BF7" w:rsidDel="00C25C31">
          <w:delText xml:space="preserve"> Values of the clinical outcome were expressed in milliseconds (ms).</w:delText>
        </w:r>
      </w:del>
    </w:p>
    <w:p w14:paraId="4B46C21C" w14:textId="5F42434E" w:rsidR="00066508" w:rsidRPr="00947BF7" w:rsidRDefault="00000000" w:rsidP="00C25C31">
      <w:pPr>
        <w:pStyle w:val="BodyText"/>
      </w:pPr>
      <w:del w:id="123" w:author="Lorenzo Fabbri" w:date="2024-10-24T17:04:00Z" w16du:dateUtc="2024-10-24T15:04:00Z">
        <w:r w:rsidRPr="00947BF7" w:rsidDel="00700F98">
          <w:delText>M</w:delText>
        </w:r>
      </w:del>
      <w:del w:id="124" w:author="Lorenzo Fabbri" w:date="2024-10-24T17:09:00Z" w16du:dateUtc="2024-10-24T15:09:00Z">
        <w:r w:rsidRPr="00947BF7" w:rsidDel="00C25C31">
          <w:delText xml:space="preserve">issing values in the covariates were imputed </w:delText>
        </w:r>
      </w:del>
      <w:del w:id="125" w:author="Lorenzo Fabbri" w:date="2024-10-24T17:04:00Z" w16du:dateUtc="2024-10-24T15:04:00Z">
        <w:r w:rsidRPr="00947BF7" w:rsidDel="00700F98">
          <w:delText>similarly using kNN</w:delText>
        </w:r>
      </w:del>
      <w:del w:id="126" w:author="Lorenzo Fabbri" w:date="2024-10-24T17:09:00Z" w16du:dateUtc="2024-10-24T15:09:00Z">
        <w:r w:rsidRPr="00947BF7" w:rsidDel="00C25C31">
          <w:delText xml:space="preserve">. </w:delText>
        </w:r>
      </w:del>
      <w:moveFromRangeStart w:id="127" w:author="Lorenzo Fabbri" w:date="2024-10-24T17:09:00Z" w:name="move180682192"/>
      <w:moveFrom w:id="128" w:author="Lorenzo Fabbri" w:date="2024-10-24T17:09:00Z" w16du:dateUtc="2024-10-24T15:09:00Z">
        <w:r w:rsidRPr="00947BF7" w:rsidDel="00C25C31">
          <w:t xml:space="preserve">Categorical covariates were imputed using the </w:t>
        </w:r>
        <w:r w:rsidRPr="00947BF7" w:rsidDel="00C25C31">
          <w:rPr>
            <w:rStyle w:val="VerbatimChar"/>
          </w:rPr>
          <w:t>maxCat</w:t>
        </w:r>
        <w:r w:rsidRPr="00947BF7" w:rsidDel="00C25C31">
          <w:t xml:space="preserve"> function, which chooses the level with the most occurrences. Creatinine values were expressed in grams per litre (g/L).</w:t>
        </w:r>
      </w:moveFrom>
      <w:bookmarkEnd w:id="52"/>
      <w:moveFromRangeEnd w:id="127"/>
    </w:p>
    <w:p w14:paraId="749194B2" w14:textId="77777777" w:rsidR="00066508" w:rsidRPr="00947BF7" w:rsidRDefault="00000000">
      <w:pPr>
        <w:pStyle w:val="Heading3"/>
        <w:rPr>
          <w:color w:val="auto"/>
        </w:rPr>
      </w:pPr>
      <w:bookmarkStart w:id="129" w:name="sec-weights-est"/>
      <w:r w:rsidRPr="00947BF7">
        <w:rPr>
          <w:color w:val="auto"/>
        </w:rPr>
        <w:t>2.3.2 Estimation of balancing weights</w:t>
      </w:r>
    </w:p>
    <w:p w14:paraId="1002596B" w14:textId="7F8034A1" w:rsidR="00066508" w:rsidRPr="00947BF7" w:rsidRDefault="00000000">
      <w:pPr>
        <w:pStyle w:val="FirstParagraph"/>
      </w:pPr>
      <w:r w:rsidRPr="00947BF7">
        <w:t xml:space="preserve">To reduce the effect of measured confounders on the exposure-outcome association, stabilized balancing weights were estimated using the energy method available in the </w:t>
      </w:r>
      <w:proofErr w:type="spellStart"/>
      <w:r w:rsidRPr="00947BF7">
        <w:rPr>
          <w:rStyle w:val="VerbatimChar"/>
        </w:rPr>
        <w:t>WeightIt</w:t>
      </w:r>
      <w:proofErr w:type="spellEnd"/>
      <w:r w:rsidRPr="00947BF7">
        <w:t xml:space="preserve"> R package (</w:t>
      </w:r>
      <w:proofErr w:type="spellStart"/>
      <w:r w:rsidR="00066508">
        <w:fldChar w:fldCharType="begin"/>
      </w:r>
      <w:r w:rsidR="00066508">
        <w:instrText>HYPERLINK \l "ref-Greifer:2023" \h</w:instrText>
      </w:r>
      <w:r w:rsidR="00066508">
        <w:fldChar w:fldCharType="separate"/>
      </w:r>
      <w:r w:rsidR="00066508" w:rsidRPr="00947BF7">
        <w:rPr>
          <w:rStyle w:val="Hyperlink"/>
          <w:color w:val="auto"/>
        </w:rPr>
        <w:t>Greifer</w:t>
      </w:r>
      <w:proofErr w:type="spellEnd"/>
      <w:r w:rsidR="00066508" w:rsidRPr="00947BF7">
        <w:rPr>
          <w:rStyle w:val="Hyperlink"/>
          <w:color w:val="auto"/>
        </w:rPr>
        <w:t>, 2023a</w:t>
      </w:r>
      <w:r w:rsidR="00066508">
        <w:rPr>
          <w:rStyle w:val="Hyperlink"/>
          <w:color w:val="auto"/>
        </w:rPr>
        <w:fldChar w:fldCharType="end"/>
      </w:r>
      <w:r w:rsidRPr="00947BF7">
        <w:t>). This method estimates weights by minimizing an energy statistic related to covariate balance (</w:t>
      </w:r>
      <w:hyperlink w:anchor="ref-HulingGreiferChen:2023">
        <w:r w:rsidR="00066508" w:rsidRPr="00947BF7">
          <w:rPr>
            <w:rStyle w:val="Hyperlink"/>
            <w:color w:val="auto"/>
          </w:rPr>
          <w:t>Huling et al., 2023</w:t>
        </w:r>
      </w:hyperlink>
      <w:r w:rsidRPr="00947BF7">
        <w:t xml:space="preserve">), thus avoiding the need to specify a parametric model. Weights below the 0.1 and above the 0.9 quantiles were trimmed. Trimming might lead to decreased covariate balance and potentially change the </w:t>
      </w:r>
      <w:proofErr w:type="gramStart"/>
      <w:r w:rsidRPr="00947BF7">
        <w:t>estimand, but</w:t>
      </w:r>
      <w:proofErr w:type="gramEnd"/>
      <w:r w:rsidRPr="00947BF7">
        <w:t xml:space="preserve"> can also decrease the variability of the weights. Covariate balance was assessed using functionalities provided by the </w:t>
      </w:r>
      <w:r w:rsidRPr="00947BF7">
        <w:rPr>
          <w:rStyle w:val="VerbatimChar"/>
        </w:rPr>
        <w:t>cobalt</w:t>
      </w:r>
      <w:r w:rsidRPr="00947BF7">
        <w:t xml:space="preserve"> R package (</w:t>
      </w:r>
      <w:proofErr w:type="spellStart"/>
      <w:r w:rsidR="00066508">
        <w:fldChar w:fldCharType="begin"/>
      </w:r>
      <w:r w:rsidR="00066508">
        <w:instrText>HYPERLINK \l "ref-Greifer:2023a" \h</w:instrText>
      </w:r>
      <w:r w:rsidR="00066508">
        <w:fldChar w:fldCharType="separate"/>
      </w:r>
      <w:r w:rsidR="00066508" w:rsidRPr="00947BF7">
        <w:rPr>
          <w:rStyle w:val="Hyperlink"/>
          <w:color w:val="auto"/>
        </w:rPr>
        <w:t>Greifer</w:t>
      </w:r>
      <w:proofErr w:type="spellEnd"/>
      <w:r w:rsidR="00066508" w:rsidRPr="00947BF7">
        <w:rPr>
          <w:rStyle w:val="Hyperlink"/>
          <w:color w:val="auto"/>
        </w:rPr>
        <w:t>, 2023b</w:t>
      </w:r>
      <w:r w:rsidR="00066508">
        <w:rPr>
          <w:rStyle w:val="Hyperlink"/>
          <w:color w:val="auto"/>
        </w:rPr>
        <w:fldChar w:fldCharType="end"/>
      </w:r>
      <w:r w:rsidRPr="00947BF7">
        <w:t xml:space="preserve">). Specifically, we used </w:t>
      </w:r>
      <w:r w:rsidRPr="00947BF7">
        <w:rPr>
          <w:i/>
          <w:iCs/>
        </w:rPr>
        <w:t>Love</w:t>
      </w:r>
      <w:r w:rsidRPr="00947BF7">
        <w:t xml:space="preserve"> plots to visualize covariate balance before and after </w:t>
      </w:r>
      <w:r w:rsidR="00DF47BB" w:rsidRPr="00947BF7">
        <w:t>weighting</w:t>
      </w:r>
      <w:r w:rsidR="000B3C28" w:rsidRPr="00947BF7">
        <w:t xml:space="preserve"> (available in Supplementary Material – Love plots)</w:t>
      </w:r>
      <w:r w:rsidRPr="00947BF7">
        <w:t>.</w:t>
      </w:r>
      <w:bookmarkEnd w:id="129"/>
    </w:p>
    <w:p w14:paraId="452D0ECD" w14:textId="77777777" w:rsidR="00066508" w:rsidRPr="00947BF7" w:rsidRDefault="00000000">
      <w:pPr>
        <w:pStyle w:val="Heading3"/>
        <w:rPr>
          <w:color w:val="auto"/>
        </w:rPr>
      </w:pPr>
      <w:bookmarkStart w:id="130" w:name="sec-gcomp"/>
      <w:r w:rsidRPr="00947BF7">
        <w:rPr>
          <w:color w:val="auto"/>
        </w:rPr>
        <w:lastRenderedPageBreak/>
        <w:t>2.3.3 G-computation</w:t>
      </w:r>
    </w:p>
    <w:p w14:paraId="2104A6FB" w14:textId="64FC6B6C" w:rsidR="00C62443" w:rsidRDefault="00000000">
      <w:pPr>
        <w:pStyle w:val="FirstParagraph"/>
        <w:rPr>
          <w:ins w:id="131" w:author="Lorenzo Fabbri" w:date="2024-10-24T16:07:00Z" w16du:dateUtc="2024-10-24T14:07:00Z"/>
        </w:rPr>
      </w:pPr>
      <w:r w:rsidRPr="00947BF7">
        <w:t>We estimated MCs with the parametric g-formula, a method of standardization.</w:t>
      </w:r>
      <w:ins w:id="132" w:author="Lorenzo Fabbri" w:date="2024-10-24T16:07:00Z" w16du:dateUtc="2024-10-24T14:07:00Z">
        <w:r w:rsidR="00C62443">
          <w:t xml:space="preserve"> The parametric g-formula has</w:t>
        </w:r>
      </w:ins>
      <w:ins w:id="133" w:author="Lorenzo Fabbri" w:date="2024-10-24T16:08:00Z" w16du:dateUtc="2024-10-24T14:08:00Z">
        <w:r w:rsidR="00C62443">
          <w:t xml:space="preserve"> some advantages over traditional regression approaches, even in the point-exposure scenario. First, </w:t>
        </w:r>
      </w:ins>
      <w:proofErr w:type="gramStart"/>
      <w:ins w:id="134" w:author="Lorenzo Fabbri" w:date="2024-10-24T16:09:00Z" w16du:dateUtc="2024-10-24T14:09:00Z">
        <w:r w:rsidR="004022E8">
          <w:t>assuming that</w:t>
        </w:r>
        <w:proofErr w:type="gramEnd"/>
        <w:r w:rsidR="004022E8">
          <w:t xml:space="preserve"> the</w:t>
        </w:r>
      </w:ins>
      <w:ins w:id="135" w:author="Lorenzo Fabbri" w:date="2024-10-24T16:10:00Z" w16du:dateUtc="2024-10-24T14:10:00Z">
        <w:r w:rsidR="004022E8">
          <w:t xml:space="preserve"> identifiability conditions hold, it allows to estimate causal effects in complex scenarios, including dynamic treatment </w:t>
        </w:r>
        <w:proofErr w:type="spellStart"/>
        <w:r w:rsidR="004022E8">
          <w:t>regimes</w:t>
        </w:r>
      </w:ins>
      <w:proofErr w:type="spellEnd"/>
      <w:ins w:id="136" w:author="Lorenzo Fabbri" w:date="2024-10-24T16:12:00Z" w16du:dateUtc="2024-10-24T14:12:00Z">
        <w:r w:rsidR="004022E8">
          <w:t xml:space="preserve"> and non-linear rel</w:t>
        </w:r>
      </w:ins>
      <w:ins w:id="137" w:author="Lorenzo Fabbri" w:date="2024-10-24T16:13:00Z" w16du:dateUtc="2024-10-24T14:13:00Z">
        <w:r w:rsidR="004022E8">
          <w:t>ationships</w:t>
        </w:r>
      </w:ins>
      <w:ins w:id="138" w:author="Lorenzo Fabbri" w:date="2024-10-24T16:17:00Z" w16du:dateUtc="2024-10-24T14:17:00Z">
        <w:r w:rsidR="00602785">
          <w:t xml:space="preserve"> (Robins et al., 2004)</w:t>
        </w:r>
      </w:ins>
      <w:ins w:id="139" w:author="Lorenzo Fabbri" w:date="2024-10-24T16:13:00Z" w16du:dateUtc="2024-10-24T14:13:00Z">
        <w:r w:rsidR="004022E8">
          <w:t xml:space="preserve">. Second, it </w:t>
        </w:r>
      </w:ins>
      <w:ins w:id="140" w:author="Lorenzo Fabbri" w:date="2024-10-24T16:14:00Z" w16du:dateUtc="2024-10-24T14:14:00Z">
        <w:r w:rsidR="004022E8">
          <w:t>allows to flexibly simulate counterfactual scenarios unde</w:t>
        </w:r>
      </w:ins>
      <w:ins w:id="141" w:author="Lorenzo Fabbri" w:date="2024-10-24T16:15:00Z" w16du:dateUtc="2024-10-24T14:15:00Z">
        <w:r w:rsidR="004022E8">
          <w:t xml:space="preserve">r different exposure regimes. Lastly, by directly computing expected outcomes under specific </w:t>
        </w:r>
      </w:ins>
      <w:ins w:id="142" w:author="Lorenzo Fabbri" w:date="2024-10-24T16:16:00Z" w16du:dateUtc="2024-10-24T14:16:00Z">
        <w:r w:rsidR="004022E8">
          <w:t>interventions, it provides estimates that are easier to interpret.</w:t>
        </w:r>
      </w:ins>
    </w:p>
    <w:p w14:paraId="6C9D9966" w14:textId="0B85A481" w:rsidR="00066508" w:rsidRPr="00947BF7" w:rsidRDefault="00000000">
      <w:pPr>
        <w:pStyle w:val="FirstParagraph"/>
      </w:pPr>
      <w:del w:id="143" w:author="Lorenzo Fabbri" w:date="2024-10-24T16:07:00Z" w16du:dateUtc="2024-10-24T14:07:00Z">
        <w:r w:rsidRPr="00947BF7" w:rsidDel="00C62443">
          <w:delText xml:space="preserve"> </w:delText>
        </w:r>
      </w:del>
      <w:r w:rsidRPr="00947BF7">
        <w:t xml:space="preserve">The parametric g-formula involves the following steps: 1) fit a </w:t>
      </w:r>
      <w:ins w:id="144" w:author="Lorenzo Fabbri" w:date="2024-10-24T16:03:00Z" w16du:dateUtc="2024-10-24T14:03:00Z">
        <w:r w:rsidR="004477F7">
          <w:t xml:space="preserve">weighted </w:t>
        </w:r>
      </w:ins>
      <w:r w:rsidRPr="00947BF7">
        <w:t xml:space="preserve">outcome model including both </w:t>
      </w:r>
      <w:r w:rsidR="006032FC" w:rsidRPr="00947BF7">
        <w:t xml:space="preserve">exposure and </w:t>
      </w:r>
      <w:r w:rsidRPr="00947BF7">
        <w:t>covariates</w:t>
      </w:r>
      <w:r w:rsidR="006032FC" w:rsidRPr="00947BF7">
        <w:t>,</w:t>
      </w:r>
      <w:r w:rsidRPr="00947BF7">
        <w:t xml:space="preserve"> </w:t>
      </w:r>
      <w:ins w:id="145" w:author="Lorenzo Fabbri" w:date="2024-10-24T16:03:00Z" w16du:dateUtc="2024-10-24T14:03:00Z">
        <w:r w:rsidR="004477F7">
          <w:t xml:space="preserve">with balancing weights </w:t>
        </w:r>
      </w:ins>
      <w:ins w:id="146" w:author="Lorenzo Fabbri" w:date="2024-10-24T16:04:00Z" w16du:dateUtc="2024-10-24T14:04:00Z">
        <w:r w:rsidR="004477F7">
          <w:t xml:space="preserve">estimated from the nuisance exposure models </w:t>
        </w:r>
      </w:ins>
      <w:del w:id="147" w:author="Lorenzo Fabbri" w:date="2024-10-24T16:03:00Z" w16du:dateUtc="2024-10-24T14:03:00Z">
        <w:r w:rsidRPr="00947BF7" w:rsidDel="004477F7">
          <w:delText>and balancing weights</w:delText>
        </w:r>
        <w:r w:rsidR="006032FC" w:rsidRPr="00947BF7" w:rsidDel="004477F7">
          <w:delText xml:space="preserve"> </w:delText>
        </w:r>
      </w:del>
      <w:r w:rsidR="006032FC" w:rsidRPr="00947BF7">
        <w:t>(Smith et al., 2022)</w:t>
      </w:r>
      <w:r w:rsidRPr="00947BF7">
        <w:t xml:space="preserve">; 2) create two </w:t>
      </w:r>
      <w:r w:rsidR="005032A0" w:rsidRPr="00947BF7">
        <w:t xml:space="preserve">counterfactual </w:t>
      </w:r>
      <w:r w:rsidRPr="00947BF7">
        <w:t>datasets identical to the original one but with the exposure</w:t>
      </w:r>
      <w:r w:rsidR="005032A0" w:rsidRPr="00947BF7">
        <w:t>s</w:t>
      </w:r>
      <w:r w:rsidRPr="00947BF7">
        <w:t xml:space="preserve"> shifted according to a user-specified dynamic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w:t>
      </w:r>
      <w:r w:rsidR="005032A0" w:rsidRPr="00947BF7">
        <w:t xml:space="preserve"> between the expected value of the outcomes</w:t>
      </w:r>
      <w:r w:rsidRPr="00947BF7">
        <w:t xml:space="preserve"> in the</w:t>
      </w:r>
      <w:r w:rsidR="005032A0" w:rsidRPr="00947BF7">
        <w:t xml:space="preserve"> </w:t>
      </w:r>
      <w:r w:rsidRPr="00947BF7">
        <w:t xml:space="preserve">counterfactual </w:t>
      </w:r>
      <w:r w:rsidR="005032A0" w:rsidRPr="00947BF7">
        <w:t xml:space="preserve">datasets </w:t>
      </w:r>
      <w:r w:rsidRPr="00947BF7">
        <w:t>under the shifted exposure levels</w:t>
      </w:r>
      <w:r w:rsidR="003F3315" w:rsidRPr="00947BF7">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F3315" w:rsidRPr="00947BF7">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F6B8A" w:rsidRPr="00947BF7">
        <w:t xml:space="preserve"> specified below</w:t>
      </w:r>
      <w:r w:rsidR="003F3315" w:rsidRPr="00947BF7">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up>
            </m:sSup>
          </m:e>
        </m:d>
        <m:r>
          <w:rPr>
            <w:rFonts w:ascii="Cambria Math" w:hAnsi="Cambria Math"/>
          </w:rPr>
          <m:t xml:space="preserve"> -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sup>
            </m:sSup>
          </m:e>
        </m:d>
      </m:oMath>
      <w:r w:rsidRPr="00947BF7">
        <w:t xml:space="preserve">. For this parameter to be identified, the usual causal identifiability conditions (no unmeasured confounding, positivity, and consistency) are required. Since these conditions are likely </w:t>
      </w:r>
      <w:r w:rsidRPr="00947BF7">
        <w:lastRenderedPageBreak/>
        <w:t>not satisfied, we focused on the estimation of a statistical estimand that is as close as possible to the causal parameter of interest.</w:t>
      </w:r>
    </w:p>
    <w:p w14:paraId="7512D078" w14:textId="77777777" w:rsidR="00066508" w:rsidRPr="00947BF7" w:rsidRDefault="00000000">
      <w:pPr>
        <w:pStyle w:val="BodyText"/>
      </w:pPr>
      <w:r w:rsidRPr="00947BF7">
        <w:t xml:space="preserve">We fit the outcome model using the </w:t>
      </w:r>
      <w:proofErr w:type="spellStart"/>
      <w:r w:rsidRPr="00947BF7">
        <w:rPr>
          <w:rStyle w:val="VerbatimChar"/>
        </w:rPr>
        <w:t>glm</w:t>
      </w:r>
      <w:proofErr w:type="spellEnd"/>
      <w:r w:rsidRPr="00947BF7">
        <w:t xml:space="preserve"> function and a Gaussian family with identity link from base R. The exposure variable was modeled using natural cubic splines with 3 degrees of freedom, to more flexibly capture the average dose-response function (ADRF).</w:t>
      </w:r>
    </w:p>
    <w:p w14:paraId="6DD47384" w14:textId="5818E2C6" w:rsidR="00066508" w:rsidRPr="00947BF7" w:rsidRDefault="00000000">
      <w:pPr>
        <w:pStyle w:val="BodyText"/>
      </w:pPr>
      <w:r w:rsidRPr="00947BF7">
        <w:t xml:space="preserve">To estimate the MCs, we used the </w:t>
      </w:r>
      <w:proofErr w:type="spellStart"/>
      <w:r w:rsidRPr="00947BF7">
        <w:rPr>
          <w:rStyle w:val="VerbatimChar"/>
        </w:rPr>
        <w:t>avg_comparisons</w:t>
      </w:r>
      <w:proofErr w:type="spellEnd"/>
      <w:r w:rsidRPr="00947BF7">
        <w:t xml:space="preserve"> function from the </w:t>
      </w:r>
      <w:proofErr w:type="spellStart"/>
      <w:r w:rsidRPr="00947BF7">
        <w:rPr>
          <w:rStyle w:val="VerbatimChar"/>
        </w:rPr>
        <w:t>marginaleffects</w:t>
      </w:r>
      <w:proofErr w:type="spellEnd"/>
      <w:r w:rsidRPr="00947BF7">
        <w:t xml:space="preserve"> R package (</w:t>
      </w:r>
      <w:hyperlink w:anchor="ref-Arel-Bundock:2023">
        <w:r w:rsidR="00066508" w:rsidRPr="00947BF7">
          <w:rPr>
            <w:rStyle w:val="Hyperlink"/>
            <w:color w:val="auto"/>
          </w:rPr>
          <w:t>Arel-</w:t>
        </w:r>
        <w:proofErr w:type="spellStart"/>
        <w:r w:rsidR="00066508" w:rsidRPr="00947BF7">
          <w:rPr>
            <w:rStyle w:val="Hyperlink"/>
            <w:color w:val="auto"/>
          </w:rPr>
          <w:t>Bundock</w:t>
        </w:r>
        <w:proofErr w:type="spellEnd"/>
        <w:r w:rsidR="00066508" w:rsidRPr="00947BF7">
          <w:rPr>
            <w:rStyle w:val="Hyperlink"/>
            <w:color w:val="auto"/>
          </w:rPr>
          <w:t>, 2023</w:t>
        </w:r>
      </w:hyperlink>
      <w:r w:rsidRPr="00947BF7">
        <w:t>). The two counterfactual datasets were obtained by setting the exposures levels to 90th percentile (</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Pr="00947BF7">
        <w:t>) and the 10th percentile (</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Pr="00947BF7">
        <w:t xml:space="preserve">), for each cohort separately to account for cross-cohort differences in the levels of the exposures. The MCs were computed using the estimated balancing weights above. Robust standard errors were computed with the </w:t>
      </w:r>
      <w:r w:rsidRPr="00947BF7">
        <w:rPr>
          <w:rStyle w:val="VerbatimChar"/>
        </w:rPr>
        <w:t>sandwich</w:t>
      </w:r>
      <w:r w:rsidRPr="00947BF7">
        <w:t xml:space="preserve"> R package, using cohort as variable indicating clustering of observations (</w:t>
      </w:r>
      <w:proofErr w:type="spellStart"/>
      <w:r w:rsidR="00066508">
        <w:fldChar w:fldCharType="begin"/>
      </w:r>
      <w:r w:rsidR="00066508">
        <w:instrText>HYPERLINK \l "ref-ZeileisKollGraham:2020" \h</w:instrText>
      </w:r>
      <w:r w:rsidR="00066508">
        <w:fldChar w:fldCharType="separate"/>
      </w:r>
      <w:r w:rsidR="00066508" w:rsidRPr="00947BF7">
        <w:rPr>
          <w:rStyle w:val="Hyperlink"/>
          <w:color w:val="auto"/>
        </w:rPr>
        <w:t>Zeileis</w:t>
      </w:r>
      <w:proofErr w:type="spellEnd"/>
      <w:r w:rsidR="00066508" w:rsidRPr="00947BF7">
        <w:rPr>
          <w:rStyle w:val="Hyperlink"/>
          <w:color w:val="auto"/>
        </w:rPr>
        <w:t xml:space="preserve"> et al., 2020</w:t>
      </w:r>
      <w:r w:rsidR="00066508">
        <w:rPr>
          <w:rStyle w:val="Hyperlink"/>
          <w:color w:val="auto"/>
        </w:rPr>
        <w:fldChar w:fldCharType="end"/>
      </w:r>
      <w:r w:rsidRPr="00947BF7">
        <w:t xml:space="preserve">; </w:t>
      </w:r>
      <w:hyperlink w:anchor="ref-Zeileis:2004">
        <w:proofErr w:type="spellStart"/>
        <w:r w:rsidR="00066508" w:rsidRPr="00947BF7">
          <w:rPr>
            <w:rStyle w:val="Hyperlink"/>
            <w:color w:val="auto"/>
          </w:rPr>
          <w:t>Zeileis</w:t>
        </w:r>
        <w:proofErr w:type="spellEnd"/>
        <w:r w:rsidR="00066508" w:rsidRPr="00947BF7">
          <w:rPr>
            <w:rStyle w:val="Hyperlink"/>
            <w:color w:val="auto"/>
          </w:rPr>
          <w:t>, 2004</w:t>
        </w:r>
      </w:hyperlink>
      <w:r w:rsidRPr="00947BF7">
        <w:t>). For each outcome, we report the results as differences between MCs with 95% confidence intervals (CIs).</w:t>
      </w:r>
      <w:bookmarkEnd w:id="130"/>
    </w:p>
    <w:p w14:paraId="0A608CC3" w14:textId="77777777" w:rsidR="00066508" w:rsidRPr="00947BF7" w:rsidRDefault="00000000">
      <w:pPr>
        <w:pStyle w:val="Heading3"/>
        <w:rPr>
          <w:color w:val="auto"/>
        </w:rPr>
      </w:pPr>
      <w:r w:rsidRPr="00947BF7">
        <w:rPr>
          <w:color w:val="auto"/>
        </w:rPr>
        <w:t>2.3.4 Effect-modification analysis</w:t>
      </w:r>
    </w:p>
    <w:p w14:paraId="13631EA7" w14:textId="3F1072C6" w:rsidR="00066508" w:rsidRPr="00947BF7" w:rsidRDefault="00000000" w:rsidP="00AE6D59">
      <w:pPr>
        <w:pStyle w:val="FirstParagraph"/>
      </w:pPr>
      <w:r w:rsidRPr="00947BF7">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estimated with the </w:t>
      </w:r>
      <w:proofErr w:type="spellStart"/>
      <w:r w:rsidRPr="00947BF7">
        <w:rPr>
          <w:rStyle w:val="VerbatimChar"/>
        </w:rPr>
        <w:t>avg_comparisons</w:t>
      </w:r>
      <w:proofErr w:type="spellEnd"/>
      <w:r w:rsidRPr="00947BF7">
        <w:t xml:space="preserve"> function. For each outcome, we report the results as pairwise differences between female MCs and male MCs, with 95% confidence intervals (CIs).</w:t>
      </w:r>
    </w:p>
    <w:p w14:paraId="5C9BAAC8" w14:textId="77777777" w:rsidR="00066508" w:rsidRPr="00947BF7" w:rsidRDefault="00000000">
      <w:pPr>
        <w:pStyle w:val="Heading1"/>
        <w:rPr>
          <w:color w:val="auto"/>
        </w:rPr>
      </w:pPr>
      <w:bookmarkStart w:id="148" w:name="sec-res"/>
      <w:r w:rsidRPr="00947BF7">
        <w:rPr>
          <w:color w:val="auto"/>
        </w:rPr>
        <w:lastRenderedPageBreak/>
        <w:t>3. Results</w:t>
      </w:r>
    </w:p>
    <w:p w14:paraId="50EA5766" w14:textId="0CE7D827" w:rsidR="00066508" w:rsidRPr="00947BF7" w:rsidRDefault="00FC3AD1">
      <w:pPr>
        <w:pStyle w:val="BodyText"/>
      </w:pPr>
      <w:r w:rsidRPr="00947BF7">
        <w:t xml:space="preserve">A total of 1,297 children of the HELIX subcohort had measurements of the non-persistent EDCs. The study population was 55% male, and, at the time of visit, the median age of the children was 8.06 years (Table 1, and </w:t>
      </w:r>
      <w:r w:rsidR="0020742D" w:rsidRPr="00947BF7">
        <w:t xml:space="preserve">Supplementary </w:t>
      </w:r>
      <w:r w:rsidRPr="00947BF7">
        <w:t xml:space="preserve">Table 5 for cohort-specific characteristics). The children were mostly Caucasian (90%), and the largest minority were of Pakistani origin (6.2%). </w:t>
      </w:r>
      <w:r w:rsidR="00066508" w:rsidRPr="00947BF7">
        <w:t>Measurements of both non-persistent EDCs and glucocorticosteroids were available for 976 children of the subcohort</w:t>
      </w:r>
      <w:r w:rsidR="00774DF4" w:rsidRPr="00947BF7">
        <w:t xml:space="preserve">, as shown in </w:t>
      </w:r>
      <w:r w:rsidR="00FA0172" w:rsidRPr="00947BF7">
        <w:t xml:space="preserve">Supplementary </w:t>
      </w:r>
      <w:r w:rsidR="00774DF4" w:rsidRPr="00947BF7">
        <w:t>Figure 1</w:t>
      </w:r>
      <w:r w:rsidR="00066508" w:rsidRPr="00947BF7">
        <w:t>.</w:t>
      </w:r>
      <w:r w:rsidR="00774DF4" w:rsidRPr="00947BF7">
        <w:t xml:space="preserve"> </w:t>
      </w:r>
      <w:r w:rsidR="00066508" w:rsidRPr="00947BF7">
        <w:t xml:space="preserve">The median HRT-SE was 300 </w:t>
      </w:r>
      <w:proofErr w:type="spellStart"/>
      <w:r w:rsidR="00066508" w:rsidRPr="00947BF7">
        <w:t>ms</w:t>
      </w:r>
      <w:proofErr w:type="spellEnd"/>
      <w:r w:rsidR="00066508" w:rsidRPr="00947BF7">
        <w:t xml:space="preserve"> (</w:t>
      </w:r>
      <w:del w:id="149" w:author="Lorenzo Fabbri" w:date="2024-10-24T16:59:00Z" w16du:dateUtc="2024-10-24T14:59:00Z">
        <w:r w:rsidR="00066508" w:rsidRPr="00947BF7" w:rsidDel="00FF58DE">
          <w:delText>interquartile range (</w:delText>
        </w:r>
      </w:del>
      <w:r w:rsidR="00066508" w:rsidRPr="00947BF7">
        <w:t>IQR</w:t>
      </w:r>
      <w:del w:id="150" w:author="Lorenzo Fabbri" w:date="2024-10-24T16:59:00Z" w16du:dateUtc="2024-10-24T14:59:00Z">
        <w:r w:rsidR="00066508" w:rsidRPr="00947BF7" w:rsidDel="00FF58DE">
          <w:delText>)</w:delText>
        </w:r>
      </w:del>
      <w:r w:rsidR="00066508" w:rsidRPr="00947BF7">
        <w:t>, 231-368), with lower median values for EDEN, MOBA, and INMA, corresponding to the cohorts with older children.</w:t>
      </w:r>
      <w:r w:rsidR="00774DF4" w:rsidRPr="00947BF7">
        <w:t xml:space="preserve"> Concentrations </w:t>
      </w:r>
      <w:r w:rsidRPr="00947BF7">
        <w:t xml:space="preserve">of unprocessed non-persistent EDCs, after imputation of values below the LOD, and glucocorticosteroids, are presented in </w:t>
      </w:r>
      <w:hyperlink w:anchor="tbl-edc-desc">
        <w:r w:rsidR="00066508" w:rsidRPr="00947BF7">
          <w:rPr>
            <w:rStyle w:val="Hyperlink"/>
            <w:color w:val="auto"/>
          </w:rPr>
          <w:t>Table 2</w:t>
        </w:r>
      </w:hyperlink>
      <w:r w:rsidR="00774DF4" w:rsidRPr="00947BF7">
        <w:t xml:space="preserve"> and</w:t>
      </w:r>
      <w:r w:rsidRPr="00947BF7">
        <w:t xml:space="preserve"> </w:t>
      </w:r>
      <w:hyperlink w:anchor="tbl-met-new-desc">
        <w:r w:rsidR="00066508" w:rsidRPr="00947BF7">
          <w:rPr>
            <w:rStyle w:val="Hyperlink"/>
            <w:color w:val="auto"/>
          </w:rPr>
          <w:t>Table 3</w:t>
        </w:r>
      </w:hyperlink>
      <w:r w:rsidRPr="00947BF7">
        <w:t>,</w:t>
      </w:r>
      <w:r w:rsidR="00774DF4" w:rsidRPr="00947BF7">
        <w:t xml:space="preserve"> respectively</w:t>
      </w:r>
      <w:r w:rsidRPr="00947BF7">
        <w:t xml:space="preserve"> </w:t>
      </w:r>
      <w:r w:rsidR="00774DF4" w:rsidRPr="00947BF7">
        <w:t>(</w:t>
      </w:r>
      <w:r w:rsidR="0020742D" w:rsidRPr="00947BF7">
        <w:t xml:space="preserve">Supplementary </w:t>
      </w:r>
      <w:hyperlink w:anchor="supptbl-chems-desc">
        <w:r w:rsidR="00066508" w:rsidRPr="00947BF7">
          <w:rPr>
            <w:rStyle w:val="Hyperlink"/>
            <w:color w:val="auto"/>
          </w:rPr>
          <w:t>Table 6</w:t>
        </w:r>
      </w:hyperlink>
      <w:r w:rsidRPr="00947BF7">
        <w:t xml:space="preserve"> and</w:t>
      </w:r>
      <w:r w:rsidR="0020742D" w:rsidRPr="00947BF7">
        <w:t xml:space="preserve"> Supplementary</w:t>
      </w:r>
      <w:r w:rsidRPr="00947BF7">
        <w:t xml:space="preserve"> </w:t>
      </w:r>
      <w:hyperlink w:anchor="supptbl-met-desc">
        <w:r w:rsidR="00066508" w:rsidRPr="00947BF7">
          <w:rPr>
            <w:rStyle w:val="Hyperlink"/>
            <w:color w:val="auto"/>
          </w:rPr>
          <w:t>Table 7</w:t>
        </w:r>
      </w:hyperlink>
      <w:r w:rsidR="00774DF4" w:rsidRPr="00947BF7">
        <w:rPr>
          <w:rStyle w:val="Hyperlink"/>
          <w:color w:val="auto"/>
        </w:rPr>
        <w:t xml:space="preserve"> for results by cohort)</w:t>
      </w:r>
      <w:r w:rsidR="00774DF4" w:rsidRPr="00947BF7">
        <w:t xml:space="preserve">. Generally, the EDCs showed high levels of detection, </w:t>
      </w:r>
      <w:proofErr w:type="gramStart"/>
      <w:r w:rsidR="00774DF4" w:rsidRPr="00947BF7">
        <w:t>with the exception of</w:t>
      </w:r>
      <w:proofErr w:type="gramEnd"/>
      <w:r w:rsidR="00774DF4" w:rsidRPr="00947BF7">
        <w:t xml:space="preserve"> some of the OP pesticide metabolites (e.g., DEDTH and DMDTP) and shown in </w:t>
      </w:r>
      <w:r w:rsidR="00FA0172" w:rsidRPr="00947BF7">
        <w:t xml:space="preserve">Supplementary </w:t>
      </w:r>
      <w:r w:rsidR="00774DF4" w:rsidRPr="00947BF7">
        <w:t>Figure 2. Similarly, the glucocorticosteroids showed high levels of detection (</w:t>
      </w:r>
      <w:r w:rsidR="00FA0172" w:rsidRPr="00947BF7">
        <w:t xml:space="preserve">Supplementary </w:t>
      </w:r>
      <w:r w:rsidR="00774DF4" w:rsidRPr="00947BF7">
        <w:t>Figure 3).</w:t>
      </w:r>
    </w:p>
    <w:p w14:paraId="1528664E" w14:textId="6EDF1994" w:rsidR="00066508" w:rsidRPr="00947BF7" w:rsidRDefault="00C66C4E">
      <w:pPr>
        <w:pStyle w:val="BodyText"/>
      </w:pPr>
      <w:r w:rsidRPr="00947BF7">
        <w:t xml:space="preserve">Associations between exposure to EDCs and HRT-SE are shown in </w:t>
      </w:r>
      <w:hyperlink w:anchor="fig-marginal-1">
        <w:r w:rsidR="00066508" w:rsidRPr="00947BF7">
          <w:rPr>
            <w:rStyle w:val="Hyperlink"/>
            <w:color w:val="auto"/>
          </w:rPr>
          <w:t>Figure 2</w:t>
        </w:r>
      </w:hyperlink>
      <w:r w:rsidRPr="00947BF7">
        <w:rPr>
          <w:rStyle w:val="Hyperlink"/>
          <w:color w:val="auto"/>
        </w:rPr>
        <w:t xml:space="preserve"> (with effective sample sizes before and after balancing weights estimation, and summary statistics of the estimated balancing weights shown in </w:t>
      </w:r>
      <w:r w:rsidR="0020742D" w:rsidRPr="00947BF7">
        <w:t xml:space="preserve">Supplementary </w:t>
      </w:r>
      <w:r w:rsidRPr="00947BF7">
        <w:rPr>
          <w:rStyle w:val="Hyperlink"/>
          <w:color w:val="auto"/>
        </w:rPr>
        <w:t xml:space="preserve">Table 8 and </w:t>
      </w:r>
      <w:r w:rsidR="0020742D" w:rsidRPr="00947BF7">
        <w:t xml:space="preserve">Supplementary </w:t>
      </w:r>
      <w:r w:rsidR="0020742D" w:rsidRPr="00947BF7">
        <w:rPr>
          <w:rStyle w:val="Hyperlink"/>
          <w:color w:val="auto"/>
        </w:rPr>
        <w:t xml:space="preserve">Table </w:t>
      </w:r>
      <w:r w:rsidR="00481AC2" w:rsidRPr="00947BF7">
        <w:rPr>
          <w:rStyle w:val="Hyperlink"/>
          <w:color w:val="auto"/>
        </w:rPr>
        <w:t>9</w:t>
      </w:r>
      <w:r w:rsidRPr="00947BF7">
        <w:rPr>
          <w:rStyle w:val="Hyperlink"/>
          <w:color w:val="auto"/>
        </w:rPr>
        <w:t>, respectively)</w:t>
      </w:r>
      <w:r w:rsidR="00066508" w:rsidRPr="00947BF7">
        <w:t xml:space="preserve">. For most EDCs, a cohort-specific increase in the levels of the exposures from the 10th to the 90th percentiles </w:t>
      </w:r>
      <w:proofErr w:type="gramStart"/>
      <w:r w:rsidR="00066508" w:rsidRPr="00947BF7">
        <w:t>was</w:t>
      </w:r>
      <w:proofErr w:type="gramEnd"/>
      <w:r w:rsidR="00066508" w:rsidRPr="00947BF7">
        <w:t xml:space="preserve"> associated with a positive MC, indicating an increase in the values of HRT-SE and thus lower attention. Most of the CIs included the null </w:t>
      </w:r>
      <w:r w:rsidR="00066508" w:rsidRPr="00947BF7">
        <w:lastRenderedPageBreak/>
        <w:t xml:space="preserve">effect, though. Noteworthy associations were observed for the paraben MEPA (MC: 0.042 and </w:t>
      </w:r>
      <m:oMath>
        <m:r>
          <w:rPr>
            <w:rFonts w:ascii="Cambria Math" w:hAnsi="Cambria Math"/>
          </w:rPr>
          <m:t>95</m:t>
        </m:r>
        <m:r>
          <m:rPr>
            <m:lit/>
            <m:nor/>
          </m:rPr>
          <w:rPr>
            <w:rFonts w:ascii="Cambria Math" w:hAnsi="Cambria Math"/>
          </w:rPr>
          <m:t>%</m:t>
        </m:r>
      </m:oMath>
      <w:r w:rsidR="00066508" w:rsidRPr="00947BF7">
        <w:t xml:space="preserve"> CI: (0.013, 0.071)), and the phthalate metabolites oxo-</w:t>
      </w:r>
      <w:proofErr w:type="spellStart"/>
      <w:r w:rsidR="00066508" w:rsidRPr="00947BF7">
        <w:t>MiNP</w:t>
      </w:r>
      <w:proofErr w:type="spellEnd"/>
      <w:r w:rsidR="00066508" w:rsidRPr="00947BF7">
        <w:t xml:space="preserve"> (MC: 0.023 and </w:t>
      </w:r>
      <m:oMath>
        <m:r>
          <w:rPr>
            <w:rFonts w:ascii="Cambria Math" w:hAnsi="Cambria Math"/>
          </w:rPr>
          <m:t>95</m:t>
        </m:r>
        <m:r>
          <m:rPr>
            <m:lit/>
            <m:nor/>
          </m:rPr>
          <w:rPr>
            <w:rFonts w:ascii="Cambria Math" w:hAnsi="Cambria Math"/>
          </w:rPr>
          <m:t>%</m:t>
        </m:r>
      </m:oMath>
      <w:r w:rsidR="00066508" w:rsidRPr="00947BF7">
        <w:t xml:space="preserve"> CI: (0.003, 0.044)), oh-</w:t>
      </w:r>
      <w:proofErr w:type="spellStart"/>
      <w:r w:rsidR="00066508" w:rsidRPr="00947BF7">
        <w:t>MiNP</w:t>
      </w:r>
      <w:proofErr w:type="spellEnd"/>
      <w:r w:rsidR="00066508" w:rsidRPr="00947BF7">
        <w:t xml:space="preserve"> (MC: 0.039 and </w:t>
      </w:r>
      <m:oMath>
        <m:r>
          <w:rPr>
            <w:rFonts w:ascii="Cambria Math" w:hAnsi="Cambria Math"/>
          </w:rPr>
          <m:t>95</m:t>
        </m:r>
        <m:r>
          <m:rPr>
            <m:lit/>
            <m:nor/>
          </m:rPr>
          <w:rPr>
            <w:rFonts w:ascii="Cambria Math" w:hAnsi="Cambria Math"/>
          </w:rPr>
          <m:t>%</m:t>
        </m:r>
      </m:oMath>
      <w:r w:rsidR="00066508" w:rsidRPr="00947BF7">
        <w:t xml:space="preserve"> CI: (0.001, 0.076)), and MEHP (MC: 0.036 and </w:t>
      </w:r>
      <m:oMath>
        <m:r>
          <w:rPr>
            <w:rFonts w:ascii="Cambria Math" w:hAnsi="Cambria Math"/>
          </w:rPr>
          <m:t>95</m:t>
        </m:r>
        <m:r>
          <m:rPr>
            <m:lit/>
            <m:nor/>
          </m:rPr>
          <w:rPr>
            <w:rFonts w:ascii="Cambria Math" w:hAnsi="Cambria Math"/>
          </w:rPr>
          <m:t>%</m:t>
        </m:r>
      </m:oMath>
      <w:r w:rsidR="00066508" w:rsidRPr="00947BF7">
        <w:t xml:space="preserve"> CI: (0.008, 0.063)). The organophosphate pesticide (OP pesticide) DETP was associated with lower HRT-SE (MC: -0.026 and </w:t>
      </w:r>
      <m:oMath>
        <m:r>
          <w:rPr>
            <w:rFonts w:ascii="Cambria Math" w:hAnsi="Cambria Math"/>
          </w:rPr>
          <m:t>95</m:t>
        </m:r>
        <m:r>
          <m:rPr>
            <m:lit/>
            <m:nor/>
          </m:rPr>
          <w:rPr>
            <w:rFonts w:ascii="Cambria Math" w:hAnsi="Cambria Math"/>
          </w:rPr>
          <m:t>%</m:t>
        </m:r>
      </m:oMath>
      <w:r w:rsidR="00066508" w:rsidRPr="00947BF7">
        <w:t xml:space="preserve"> CI: (-0.054, 0.001)).</w:t>
      </w:r>
      <w:r w:rsidRPr="00947BF7">
        <w:t xml:space="preserve"> There was little evidence for effect modification by sex, with significant differences between males and females present only for the phenol OXBE (MC: 0.032 and </w:t>
      </w:r>
      <m:oMath>
        <m:r>
          <w:rPr>
            <w:rFonts w:ascii="Cambria Math" w:hAnsi="Cambria Math"/>
          </w:rPr>
          <m:t>95</m:t>
        </m:r>
        <m:r>
          <m:rPr>
            <m:lit/>
            <m:nor/>
          </m:rPr>
          <w:rPr>
            <w:rFonts w:ascii="Cambria Math" w:hAnsi="Cambria Math"/>
          </w:rPr>
          <m:t>%</m:t>
        </m:r>
      </m:oMath>
      <w:r w:rsidRPr="00947BF7">
        <w:t xml:space="preserve"> CI: (0.004, 0.061)) and the phthalate metabolite </w:t>
      </w:r>
      <w:proofErr w:type="spellStart"/>
      <w:r w:rsidRPr="00947BF7">
        <w:t>MbZP</w:t>
      </w:r>
      <w:proofErr w:type="spellEnd"/>
      <w:r w:rsidRPr="00947BF7">
        <w:t xml:space="preserve"> (MC: -0.066 and </w:t>
      </w:r>
      <m:oMath>
        <m:r>
          <w:rPr>
            <w:rFonts w:ascii="Cambria Math" w:hAnsi="Cambria Math"/>
          </w:rPr>
          <m:t>95</m:t>
        </m:r>
        <m:r>
          <m:rPr>
            <m:lit/>
            <m:nor/>
          </m:rPr>
          <w:rPr>
            <w:rFonts w:ascii="Cambria Math" w:hAnsi="Cambria Math"/>
          </w:rPr>
          <m:t>%</m:t>
        </m:r>
      </m:oMath>
      <w:r w:rsidRPr="00947BF7">
        <w:t xml:space="preserve"> CI: (-0.126, -0.007)) (</w:t>
      </w:r>
      <w:r w:rsidR="00481AC2" w:rsidRPr="00947BF7">
        <w:t xml:space="preserve">Supplementary </w:t>
      </w:r>
      <w:r w:rsidRPr="00947BF7">
        <w:t xml:space="preserve">Table </w:t>
      </w:r>
      <w:r w:rsidR="00481AC2" w:rsidRPr="00947BF7">
        <w:t>10</w:t>
      </w:r>
      <w:r w:rsidR="00E5125B" w:rsidRPr="00947BF7">
        <w:t xml:space="preserve"> for the marginal differences on the logarithmic scale </w:t>
      </w:r>
      <w:r w:rsidR="004177DA" w:rsidRPr="00947BF7">
        <w:t>between</w:t>
      </w:r>
      <w:r w:rsidR="00E5125B" w:rsidRPr="00947BF7">
        <w:t xml:space="preserve"> females and males;</w:t>
      </w:r>
      <w:r w:rsidRPr="00947BF7">
        <w:t xml:space="preserve"> </w:t>
      </w:r>
      <w:r w:rsidR="00E5125B" w:rsidRPr="00947BF7">
        <w:t>Supplementary Table 1</w:t>
      </w:r>
      <w:r w:rsidR="00481AC2" w:rsidRPr="00947BF7">
        <w:t>1</w:t>
      </w:r>
      <w:r w:rsidR="00E5125B" w:rsidRPr="00947BF7">
        <w:t xml:space="preserve"> for summary statistics of the estimated balancing weights; Supplementary Table 1</w:t>
      </w:r>
      <w:r w:rsidR="00481AC2" w:rsidRPr="00947BF7">
        <w:t>2</w:t>
      </w:r>
      <w:r w:rsidR="00E5125B" w:rsidRPr="00947BF7">
        <w:t xml:space="preserve"> and Supplementary Figure 4 for the individual MCs</w:t>
      </w:r>
      <w:r w:rsidRPr="00947BF7">
        <w:t>).</w:t>
      </w:r>
    </w:p>
    <w:p w14:paraId="49E97FF9" w14:textId="14E8C814" w:rsidR="00066508" w:rsidRPr="00947BF7" w:rsidRDefault="00360A16">
      <w:pPr>
        <w:pStyle w:val="BodyText"/>
      </w:pPr>
      <w:r w:rsidRPr="00947BF7">
        <w:t xml:space="preserve">Associations between exposure to EDCs and total cortisone, cortisol, and corticosterone production are shown in </w:t>
      </w:r>
      <w:hyperlink w:anchor="fig-marginal-2">
        <w:r w:rsidR="00066508" w:rsidRPr="00947BF7">
          <w:rPr>
            <w:rStyle w:val="Hyperlink"/>
            <w:color w:val="auto"/>
          </w:rPr>
          <w:t>Figure 3</w:t>
        </w:r>
      </w:hyperlink>
      <w:r w:rsidRPr="00947BF7">
        <w:rPr>
          <w:rStyle w:val="Hyperlink"/>
          <w:color w:val="auto"/>
        </w:rPr>
        <w:t xml:space="preserve"> (with effective sample sizes before and after balancing weights estimation, and summary statistics of the estimated balancing weights shown in </w:t>
      </w:r>
      <w:r w:rsidR="0020742D" w:rsidRPr="00947BF7">
        <w:t xml:space="preserve">Supplementary </w:t>
      </w:r>
      <w:r w:rsidRPr="00947BF7">
        <w:rPr>
          <w:rStyle w:val="Hyperlink"/>
          <w:color w:val="auto"/>
        </w:rPr>
        <w:t xml:space="preserve">Table </w:t>
      </w:r>
      <w:r w:rsidR="00481AC2" w:rsidRPr="00947BF7">
        <w:rPr>
          <w:rStyle w:val="Hyperlink"/>
          <w:color w:val="auto"/>
        </w:rPr>
        <w:t>13</w:t>
      </w:r>
      <w:r w:rsidRPr="00947BF7">
        <w:rPr>
          <w:rStyle w:val="Hyperlink"/>
          <w:color w:val="auto"/>
        </w:rPr>
        <w:t xml:space="preserve"> and </w:t>
      </w:r>
      <w:r w:rsidR="0020742D" w:rsidRPr="00947BF7">
        <w:t xml:space="preserve">Supplementary </w:t>
      </w:r>
      <w:r w:rsidR="0020742D" w:rsidRPr="00947BF7">
        <w:rPr>
          <w:rStyle w:val="Hyperlink"/>
          <w:color w:val="auto"/>
        </w:rPr>
        <w:t xml:space="preserve">Table </w:t>
      </w:r>
      <w:r w:rsidRPr="00947BF7">
        <w:rPr>
          <w:rStyle w:val="Hyperlink"/>
          <w:color w:val="auto"/>
        </w:rPr>
        <w:t>1</w:t>
      </w:r>
      <w:r w:rsidR="00481AC2" w:rsidRPr="00947BF7">
        <w:rPr>
          <w:rStyle w:val="Hyperlink"/>
          <w:color w:val="auto"/>
        </w:rPr>
        <w:t>4</w:t>
      </w:r>
      <w:r w:rsidRPr="00947BF7">
        <w:rPr>
          <w:rStyle w:val="Hyperlink"/>
          <w:color w:val="auto"/>
        </w:rPr>
        <w:t xml:space="preserve">, respectively). </w:t>
      </w:r>
      <w:r w:rsidR="00066508" w:rsidRPr="00947BF7">
        <w:t xml:space="preserve">For most EDCs, a cohort-specific increase in the levels of the exposures from the 10th to the 90th percentiles </w:t>
      </w:r>
      <w:proofErr w:type="gramStart"/>
      <w:r w:rsidR="00066508" w:rsidRPr="00947BF7">
        <w:t>was</w:t>
      </w:r>
      <w:proofErr w:type="gramEnd"/>
      <w:r w:rsidR="00066508" w:rsidRPr="00947BF7">
        <w:t xml:space="preserve"> associated with a positive MC, indicating an increase in the total production of these metabolites. Exceptions were BUPA, which was associated with negative MCs for all three outcomes, and </w:t>
      </w:r>
      <w:proofErr w:type="spellStart"/>
      <w:r w:rsidR="00066508" w:rsidRPr="00947BF7">
        <w:t>MiBP</w:t>
      </w:r>
      <w:proofErr w:type="spellEnd"/>
      <w:r w:rsidR="00066508" w:rsidRPr="00947BF7">
        <w:t xml:space="preserve">, which was associated with a negative MC for total cortisone production only. Most of the effects for the phenols and phthalate metabolites included the null. The phenol BPA showed the largest MCs across all three outcomes (cortisone production, MC: 0.263 and </w:t>
      </w:r>
      <m:oMath>
        <m:r>
          <w:rPr>
            <w:rFonts w:ascii="Cambria Math" w:hAnsi="Cambria Math"/>
          </w:rPr>
          <m:t>95</m:t>
        </m:r>
        <m:r>
          <m:rPr>
            <m:lit/>
            <m:nor/>
          </m:rPr>
          <w:rPr>
            <w:rFonts w:ascii="Cambria Math" w:hAnsi="Cambria Math"/>
          </w:rPr>
          <m:t>%</m:t>
        </m:r>
      </m:oMath>
      <w:r w:rsidR="00066508" w:rsidRPr="00947BF7">
        <w:t xml:space="preserve"> CI: (0.131, 0.394); cortisol </w:t>
      </w:r>
      <w:r w:rsidR="00066508" w:rsidRPr="00947BF7">
        <w:lastRenderedPageBreak/>
        <w:t xml:space="preserve">production, MC: 0.274 and </w:t>
      </w:r>
      <m:oMath>
        <m:r>
          <w:rPr>
            <w:rFonts w:ascii="Cambria Math" w:hAnsi="Cambria Math"/>
          </w:rPr>
          <m:t>95</m:t>
        </m:r>
        <m:r>
          <m:rPr>
            <m:lit/>
            <m:nor/>
          </m:rPr>
          <w:rPr>
            <w:rFonts w:ascii="Cambria Math" w:hAnsi="Cambria Math"/>
          </w:rPr>
          <m:t>%</m:t>
        </m:r>
      </m:oMath>
      <w:r w:rsidR="00066508" w:rsidRPr="00947BF7">
        <w:t xml:space="preserve"> CI: (0.107, 0.441); corticosterone production, MC: 0.285 and </w:t>
      </w:r>
      <m:oMath>
        <m:r>
          <w:rPr>
            <w:rFonts w:ascii="Cambria Math" w:hAnsi="Cambria Math"/>
          </w:rPr>
          <m:t>95</m:t>
        </m:r>
        <m:r>
          <m:rPr>
            <m:lit/>
            <m:nor/>
          </m:rPr>
          <w:rPr>
            <w:rFonts w:ascii="Cambria Math" w:hAnsi="Cambria Math"/>
          </w:rPr>
          <m:t>%</m:t>
        </m:r>
      </m:oMath>
      <w:r w:rsidR="00066508" w:rsidRPr="00947BF7">
        <w:t xml:space="preserve"> CI: (0.106, 0.464)).</w:t>
      </w:r>
      <w:r w:rsidR="00F81DF3" w:rsidRPr="00947BF7">
        <w:t xml:space="preserve"> Regarding effect modification by sex,</w:t>
      </w:r>
      <w:r w:rsidR="004177DA" w:rsidRPr="00947BF7">
        <w:t xml:space="preserve"> significant differences between males and females were present across all three classes of EDCs and for all outcomes, generally showing weaker associations in males (</w:t>
      </w:r>
      <w:r w:rsidR="00481AC2" w:rsidRPr="00947BF7">
        <w:t xml:space="preserve">Supplementary </w:t>
      </w:r>
      <w:r w:rsidR="004177DA" w:rsidRPr="00947BF7">
        <w:t xml:space="preserve">Table </w:t>
      </w:r>
      <w:r w:rsidR="00481AC2" w:rsidRPr="00947BF7">
        <w:t>10</w:t>
      </w:r>
      <w:r w:rsidR="004177DA" w:rsidRPr="00947BF7">
        <w:t xml:space="preserve"> for the marginal differences on the logarithmic scale between females and males; Supplementary Table 15 for summary statistics of the estimated balancing weights; Supplementary Table 1</w:t>
      </w:r>
      <w:r w:rsidR="00481AC2" w:rsidRPr="00947BF7">
        <w:t>6</w:t>
      </w:r>
      <w:r w:rsidR="004177DA" w:rsidRPr="00947BF7">
        <w:t xml:space="preserve"> and Supplementary Figure 5 for the individual MCs). The largest differences were attributable to the phenol ETPA (corticosterone production, MC: -0.254 and </w:t>
      </w:r>
      <m:oMath>
        <m:r>
          <w:rPr>
            <w:rFonts w:ascii="Cambria Math" w:hAnsi="Cambria Math"/>
          </w:rPr>
          <m:t>95</m:t>
        </m:r>
        <m:r>
          <m:rPr>
            <m:lit/>
            <m:nor/>
          </m:rPr>
          <w:rPr>
            <w:rFonts w:ascii="Cambria Math" w:hAnsi="Cambria Math"/>
          </w:rPr>
          <m:t>%</m:t>
        </m:r>
      </m:oMath>
      <w:r w:rsidR="004177DA" w:rsidRPr="00947BF7">
        <w:t xml:space="preserve"> CI: (-0.416, -0.092)) and the phthalate metabolite MEHP (cortisol production, (MC: -0.221 and </w:t>
      </w:r>
      <m:oMath>
        <m:r>
          <w:rPr>
            <w:rFonts w:ascii="Cambria Math" w:hAnsi="Cambria Math"/>
          </w:rPr>
          <m:t>95</m:t>
        </m:r>
        <m:r>
          <m:rPr>
            <m:lit/>
            <m:nor/>
          </m:rPr>
          <w:rPr>
            <w:rFonts w:ascii="Cambria Math" w:hAnsi="Cambria Math"/>
          </w:rPr>
          <m:t>%</m:t>
        </m:r>
      </m:oMath>
      <w:r w:rsidR="004177DA" w:rsidRPr="00947BF7">
        <w:t xml:space="preserve"> CI: (-0.289, -0.153)); cortisone production, (MC: -0.177 and </w:t>
      </w:r>
      <m:oMath>
        <m:r>
          <w:rPr>
            <w:rFonts w:ascii="Cambria Math" w:hAnsi="Cambria Math"/>
          </w:rPr>
          <m:t>95</m:t>
        </m:r>
        <m:r>
          <m:rPr>
            <m:lit/>
            <m:nor/>
          </m:rPr>
          <w:rPr>
            <w:rFonts w:ascii="Cambria Math" w:hAnsi="Cambria Math"/>
          </w:rPr>
          <m:t>%</m:t>
        </m:r>
      </m:oMath>
      <w:r w:rsidR="004177DA" w:rsidRPr="00947BF7">
        <w:t xml:space="preserve"> CI: (-0.299, -0.055))).</w:t>
      </w:r>
    </w:p>
    <w:p w14:paraId="58EE77E2" w14:textId="6FF8A529" w:rsidR="00066508" w:rsidRPr="00947BF7" w:rsidRDefault="007C08F5">
      <w:pPr>
        <w:pStyle w:val="BodyText"/>
      </w:pPr>
      <w:r w:rsidRPr="00947BF7">
        <w:t xml:space="preserve">Associations between the glucocorticosteroids and HRT-SE are shown in </w:t>
      </w:r>
      <w:hyperlink w:anchor="fig-marginal-3">
        <w:r w:rsidR="00066508" w:rsidRPr="00947BF7">
          <w:rPr>
            <w:rStyle w:val="Hyperlink"/>
            <w:color w:val="auto"/>
          </w:rPr>
          <w:t>Figure 4</w:t>
        </w:r>
      </w:hyperlink>
      <w:r w:rsidR="00066508" w:rsidRPr="00947BF7">
        <w:t xml:space="preserve"> </w:t>
      </w:r>
      <w:r w:rsidRPr="00947BF7">
        <w:t>(</w:t>
      </w:r>
      <w:r w:rsidR="00290A18" w:rsidRPr="00947BF7">
        <w:rPr>
          <w:rStyle w:val="Hyperlink"/>
          <w:color w:val="auto"/>
        </w:rPr>
        <w:t xml:space="preserve">with effective sample sizes before and after balancing weights estimation, and summary statistics of the estimated balancing weights shown in </w:t>
      </w:r>
      <w:r w:rsidR="0020742D" w:rsidRPr="00947BF7">
        <w:t xml:space="preserve">Supplementary </w:t>
      </w:r>
      <w:r w:rsidR="00290A18" w:rsidRPr="00947BF7">
        <w:rPr>
          <w:rStyle w:val="Hyperlink"/>
          <w:color w:val="auto"/>
        </w:rPr>
        <w:t>Table 1</w:t>
      </w:r>
      <w:r w:rsidR="00481AC2" w:rsidRPr="00947BF7">
        <w:rPr>
          <w:rStyle w:val="Hyperlink"/>
          <w:color w:val="auto"/>
        </w:rPr>
        <w:t>7</w:t>
      </w:r>
      <w:r w:rsidR="00290A18" w:rsidRPr="00947BF7">
        <w:rPr>
          <w:rStyle w:val="Hyperlink"/>
          <w:color w:val="auto"/>
        </w:rPr>
        <w:t xml:space="preserve"> and </w:t>
      </w:r>
      <w:r w:rsidR="0020742D" w:rsidRPr="00947BF7">
        <w:t xml:space="preserve">Supplementary </w:t>
      </w:r>
      <w:r w:rsidR="0020742D" w:rsidRPr="00947BF7">
        <w:rPr>
          <w:rStyle w:val="Hyperlink"/>
          <w:color w:val="auto"/>
        </w:rPr>
        <w:t xml:space="preserve">Table </w:t>
      </w:r>
      <w:r w:rsidR="00290A18" w:rsidRPr="00947BF7">
        <w:rPr>
          <w:rStyle w:val="Hyperlink"/>
          <w:color w:val="auto"/>
        </w:rPr>
        <w:t>1</w:t>
      </w:r>
      <w:r w:rsidR="00481AC2" w:rsidRPr="00947BF7">
        <w:rPr>
          <w:rStyle w:val="Hyperlink"/>
          <w:color w:val="auto"/>
        </w:rPr>
        <w:t>8</w:t>
      </w:r>
      <w:r w:rsidR="00290A18" w:rsidRPr="00947BF7">
        <w:rPr>
          <w:rStyle w:val="Hyperlink"/>
          <w:color w:val="auto"/>
        </w:rPr>
        <w:t>, respectively</w:t>
      </w:r>
      <w:r w:rsidRPr="00947BF7">
        <w:t xml:space="preserve">). </w:t>
      </w:r>
      <w:r w:rsidR="00290A18" w:rsidRPr="00947BF7">
        <w:t>In the overall study population, a</w:t>
      </w:r>
      <w:r w:rsidR="00066508" w:rsidRPr="00947BF7">
        <w:t>ll MCs included the null, with no clear indication of directionality of the effect.</w:t>
      </w:r>
      <w:r w:rsidR="00290A18" w:rsidRPr="00947BF7">
        <w:t xml:space="preserve"> However, for all exposures, the MCs had opposite signs in males and females (positive for males and negative for females) (Figure 4). Significant differences were present for cortisone production (MC: 0.14 and </w:t>
      </w:r>
      <m:oMath>
        <m:r>
          <w:rPr>
            <w:rFonts w:ascii="Cambria Math" w:hAnsi="Cambria Math"/>
          </w:rPr>
          <m:t>95</m:t>
        </m:r>
        <m:r>
          <m:rPr>
            <m:lit/>
            <m:nor/>
          </m:rPr>
          <w:rPr>
            <w:rFonts w:ascii="Cambria Math" w:hAnsi="Cambria Math"/>
          </w:rPr>
          <m:t>%</m:t>
        </m:r>
      </m:oMath>
      <w:r w:rsidR="00290A18" w:rsidRPr="00947BF7">
        <w:t xml:space="preserve"> CI: (0.019, 0.261)) and corticosterone production (MC: 0.126 and </w:t>
      </w:r>
      <m:oMath>
        <m:r>
          <w:rPr>
            <w:rFonts w:ascii="Cambria Math" w:hAnsi="Cambria Math"/>
          </w:rPr>
          <m:t>95</m:t>
        </m:r>
        <m:r>
          <m:rPr>
            <m:lit/>
            <m:nor/>
          </m:rPr>
          <w:rPr>
            <w:rFonts w:ascii="Cambria Math" w:hAnsi="Cambria Math"/>
          </w:rPr>
          <m:t>%</m:t>
        </m:r>
      </m:oMath>
      <w:r w:rsidR="00290A18" w:rsidRPr="00947BF7">
        <w:t xml:space="preserve"> CI: (0.009, 0.243)) (</w:t>
      </w:r>
      <w:r w:rsidR="00481AC2" w:rsidRPr="00947BF7">
        <w:t xml:space="preserve">Supplementary </w:t>
      </w:r>
      <w:r w:rsidR="00290A18" w:rsidRPr="00947BF7">
        <w:t xml:space="preserve">Table </w:t>
      </w:r>
      <w:r w:rsidR="00481AC2" w:rsidRPr="00947BF7">
        <w:t>19</w:t>
      </w:r>
      <w:r w:rsidR="00290A18" w:rsidRPr="00947BF7">
        <w:t xml:space="preserve"> for the marginal differences on the logarithmic scale between females and males; </w:t>
      </w:r>
      <w:r w:rsidR="0082575E" w:rsidRPr="00947BF7">
        <w:t xml:space="preserve">Figure 4 for the individual MCs; </w:t>
      </w:r>
      <w:r w:rsidR="00290A18" w:rsidRPr="00947BF7">
        <w:t xml:space="preserve">Supplementary Table </w:t>
      </w:r>
      <w:r w:rsidR="00481AC2" w:rsidRPr="00947BF7">
        <w:t>20</w:t>
      </w:r>
      <w:r w:rsidR="00290A18" w:rsidRPr="00947BF7">
        <w:t xml:space="preserve"> for summary statistics of the estimated balancing weights).</w:t>
      </w:r>
      <w:bookmarkEnd w:id="148"/>
    </w:p>
    <w:p w14:paraId="4F7A02D3" w14:textId="77777777" w:rsidR="00066508" w:rsidRPr="00947BF7" w:rsidRDefault="00000000">
      <w:pPr>
        <w:pStyle w:val="Heading1"/>
        <w:rPr>
          <w:color w:val="auto"/>
        </w:rPr>
      </w:pPr>
      <w:r w:rsidRPr="00947BF7">
        <w:rPr>
          <w:color w:val="auto"/>
        </w:rPr>
        <w:lastRenderedPageBreak/>
        <w:t>4. Discussion</w:t>
      </w:r>
    </w:p>
    <w:p w14:paraId="16CB3DCF" w14:textId="77777777" w:rsidR="00066508" w:rsidRPr="00947BF7" w:rsidRDefault="00000000">
      <w:pPr>
        <w:pStyle w:val="FirstParagraph"/>
      </w:pPr>
      <w:r w:rsidRPr="00947BF7">
        <w:t>In this study, consisting of 1,297 children from 6 European birth cohorts, we observed that short-term childhood exposure to certain non-persistent EDCs was associated with lower attentional function (MEPA, MEHP, oh-</w:t>
      </w:r>
      <w:proofErr w:type="spellStart"/>
      <w:r w:rsidRPr="00947BF7">
        <w:t>MiNP</w:t>
      </w:r>
      <w:proofErr w:type="spellEnd"/>
      <w:r w:rsidRPr="00947BF7">
        <w:t>, and oxo-</w:t>
      </w:r>
      <w:proofErr w:type="spellStart"/>
      <w:r w:rsidRPr="00947BF7">
        <w:t>MiNP</w:t>
      </w:r>
      <w:proofErr w:type="spellEnd"/>
      <w:r w:rsidRPr="00947BF7">
        <w:t>), and with an increase in total production of cortisol, cortisone, and corticosterone (DEP, DMP, DMTP, BPA, ETPA, MEPA, MEHP, oh-</w:t>
      </w:r>
      <w:proofErr w:type="spellStart"/>
      <w:r w:rsidRPr="00947BF7">
        <w:t>MiNP</w:t>
      </w:r>
      <w:proofErr w:type="spellEnd"/>
      <w:r w:rsidRPr="00947BF7">
        <w:t>, and oxo-</w:t>
      </w:r>
      <w:proofErr w:type="spellStart"/>
      <w:r w:rsidRPr="00947BF7">
        <w:t>MiNP</w:t>
      </w:r>
      <w:proofErr w:type="spellEnd"/>
      <w:r w:rsidRPr="00947BF7">
        <w:t xml:space="preserve">). Some of these associations differed for females and males. Increased production of these glucocorticosteroids was not associated with attentional function in the study population </w:t>
      </w:r>
      <w:proofErr w:type="gramStart"/>
      <w:r w:rsidRPr="00947BF7">
        <w:t>overall, but</w:t>
      </w:r>
      <w:proofErr w:type="gramEnd"/>
      <w:r w:rsidRPr="00947BF7">
        <w:t xml:space="preserve"> showed associations with lower attentional function in males and higher attentional function in females.</w:t>
      </w:r>
    </w:p>
    <w:p w14:paraId="0E0EE9EC" w14:textId="77777777" w:rsidR="00066508" w:rsidRPr="00947BF7" w:rsidRDefault="00000000">
      <w:pPr>
        <w:pStyle w:val="BodyText"/>
      </w:pPr>
      <w:r w:rsidRPr="00947BF7">
        <w:t>To the best of our knowledge, no other study has investigated the effects of childhood exposure to multiple classes of non-persistent EDCs in relation to attentional function. More generally, the literature on childhood exposure to non-persistent EDCs and other neurodevelopment outcomes in children has mostly focused on OP pesticides (</w:t>
      </w:r>
      <w:hyperlink w:anchor="ref-BouchardBellingerWright:2010">
        <w:r w:rsidR="00066508" w:rsidRPr="00947BF7">
          <w:rPr>
            <w:rStyle w:val="Hyperlink"/>
            <w:color w:val="auto"/>
          </w:rPr>
          <w:t>Bouchard et al., 2010</w:t>
        </w:r>
      </w:hyperlink>
      <w:r w:rsidRPr="00947BF7">
        <w:t xml:space="preserve">; </w:t>
      </w:r>
      <w:hyperlink w:anchor="Xa0cc0fdd8206e54b0a9b4bdcd9d2102efd24cb7">
        <w:r w:rsidR="00066508" w:rsidRPr="00947BF7">
          <w:rPr>
            <w:rStyle w:val="Hyperlink"/>
            <w:color w:val="auto"/>
          </w:rPr>
          <w:t>Cartier et al., 2016</w:t>
        </w:r>
      </w:hyperlink>
      <w:r w:rsidRPr="00947BF7">
        <w:t xml:space="preserve">; </w:t>
      </w:r>
      <w:hyperlink w:anchor="X2a5c5c17453fffe785b7f0bcffd564283892c6c">
        <w:r w:rsidR="00066508" w:rsidRPr="00947BF7">
          <w:rPr>
            <w:rStyle w:val="Hyperlink"/>
            <w:color w:val="auto"/>
          </w:rPr>
          <w:t>González-</w:t>
        </w:r>
        <w:proofErr w:type="spellStart"/>
        <w:r w:rsidR="00066508" w:rsidRPr="00947BF7">
          <w:rPr>
            <w:rStyle w:val="Hyperlink"/>
            <w:color w:val="auto"/>
          </w:rPr>
          <w:t>Alzaga</w:t>
        </w:r>
        <w:proofErr w:type="spellEnd"/>
        <w:r w:rsidR="00066508" w:rsidRPr="00947BF7">
          <w:rPr>
            <w:rStyle w:val="Hyperlink"/>
            <w:color w:val="auto"/>
          </w:rPr>
          <w:t xml:space="preserve"> et al., 2015</w:t>
        </w:r>
      </w:hyperlink>
      <w:r w:rsidRPr="00947BF7">
        <w:t xml:space="preserve">; </w:t>
      </w:r>
      <w:hyperlink w:anchor="ref-YuDuChiou:2016">
        <w:r w:rsidR="00066508" w:rsidRPr="00947BF7">
          <w:rPr>
            <w:rStyle w:val="Hyperlink"/>
            <w:color w:val="auto"/>
          </w:rPr>
          <w:t>Yu et al., 2016</w:t>
        </w:r>
      </w:hyperlink>
      <w:r w:rsidRPr="00947BF7">
        <w:t>), phthalate metabolites (</w:t>
      </w:r>
      <w:proofErr w:type="spellStart"/>
      <w:r w:rsidR="00066508">
        <w:fldChar w:fldCharType="begin"/>
      </w:r>
      <w:r w:rsidR="00066508">
        <w:instrText>HYPERLINK \l "ref-BalalianWhyattLiu:2019" \h</w:instrText>
      </w:r>
      <w:r w:rsidR="00066508">
        <w:fldChar w:fldCharType="separate"/>
      </w:r>
      <w:r w:rsidR="00066508" w:rsidRPr="00947BF7">
        <w:rPr>
          <w:rStyle w:val="Hyperlink"/>
          <w:color w:val="auto"/>
        </w:rPr>
        <w:t>Balalian</w:t>
      </w:r>
      <w:proofErr w:type="spellEnd"/>
      <w:r w:rsidR="00066508" w:rsidRPr="00947BF7">
        <w:rPr>
          <w:rStyle w:val="Hyperlink"/>
          <w:color w:val="auto"/>
        </w:rPr>
        <w:t xml:space="preserve"> et al., 2019</w:t>
      </w:r>
      <w:r w:rsidR="00066508">
        <w:rPr>
          <w:rStyle w:val="Hyperlink"/>
          <w:color w:val="auto"/>
        </w:rPr>
        <w:fldChar w:fldCharType="end"/>
      </w:r>
      <w:r w:rsidRPr="00947BF7">
        <w:t xml:space="preserve">; </w:t>
      </w:r>
      <w:hyperlink w:anchor="ref-HuangChenSu:2015">
        <w:r w:rsidR="00066508" w:rsidRPr="00947BF7">
          <w:rPr>
            <w:rStyle w:val="Hyperlink"/>
            <w:color w:val="auto"/>
          </w:rPr>
          <w:t>Huang et al., 2015</w:t>
        </w:r>
      </w:hyperlink>
      <w:r w:rsidRPr="00947BF7">
        <w:t xml:space="preserve">; </w:t>
      </w:r>
      <w:hyperlink w:anchor="ref-HuangTsaiChen:2017">
        <w:r w:rsidR="00066508" w:rsidRPr="00947BF7">
          <w:rPr>
            <w:rStyle w:val="Hyperlink"/>
            <w:color w:val="auto"/>
          </w:rPr>
          <w:t>Huang et al., 2017</w:t>
        </w:r>
      </w:hyperlink>
      <w:r w:rsidRPr="00947BF7">
        <w:t xml:space="preserve">; </w:t>
      </w:r>
      <w:hyperlink w:anchor="ref-JankowskaPolanskaHanke:2019">
        <w:proofErr w:type="spellStart"/>
        <w:r w:rsidR="00066508" w:rsidRPr="00947BF7">
          <w:rPr>
            <w:rStyle w:val="Hyperlink"/>
            <w:color w:val="auto"/>
          </w:rPr>
          <w:t>Jankowska</w:t>
        </w:r>
        <w:proofErr w:type="spellEnd"/>
        <w:r w:rsidR="00066508" w:rsidRPr="00947BF7">
          <w:rPr>
            <w:rStyle w:val="Hyperlink"/>
            <w:color w:val="auto"/>
          </w:rPr>
          <w:t xml:space="preserve"> et al., 2019</w:t>
        </w:r>
      </w:hyperlink>
      <w:r w:rsidRPr="00947BF7">
        <w:t xml:space="preserve">; </w:t>
      </w:r>
      <w:hyperlink w:anchor="ref-KimHongShin:2017">
        <w:r w:rsidR="00066508" w:rsidRPr="00947BF7">
          <w:rPr>
            <w:rStyle w:val="Hyperlink"/>
            <w:color w:val="auto"/>
          </w:rPr>
          <w:t>Kim et al., 2017</w:t>
        </w:r>
      </w:hyperlink>
      <w:r w:rsidRPr="00947BF7">
        <w:t xml:space="preserve">; </w:t>
      </w:r>
      <w:hyperlink w:anchor="ref-LiPapandonatosCalafat:2019">
        <w:r w:rsidR="00066508" w:rsidRPr="00947BF7">
          <w:rPr>
            <w:rStyle w:val="Hyperlink"/>
            <w:color w:val="auto"/>
          </w:rPr>
          <w:t>Li et al., 2019</w:t>
        </w:r>
      </w:hyperlink>
      <w:r w:rsidRPr="00947BF7">
        <w:t xml:space="preserve">; </w:t>
      </w:r>
      <w:hyperlink w:anchor="ref-ShoaffCoullWeuve:2020">
        <w:proofErr w:type="spellStart"/>
        <w:r w:rsidR="00066508" w:rsidRPr="00947BF7">
          <w:rPr>
            <w:rStyle w:val="Hyperlink"/>
            <w:color w:val="auto"/>
          </w:rPr>
          <w:t>Shoaff</w:t>
        </w:r>
        <w:proofErr w:type="spellEnd"/>
        <w:r w:rsidR="00066508" w:rsidRPr="00947BF7">
          <w:rPr>
            <w:rStyle w:val="Hyperlink"/>
            <w:color w:val="auto"/>
          </w:rPr>
          <w:t xml:space="preserve"> et al., 2020</w:t>
        </w:r>
      </w:hyperlink>
      <w:r w:rsidRPr="00947BF7">
        <w:t xml:space="preserve">; </w:t>
      </w:r>
      <w:hyperlink w:anchor="ref-VilmandBeckBilenberg:2023">
        <w:proofErr w:type="spellStart"/>
        <w:r w:rsidR="00066508" w:rsidRPr="00947BF7">
          <w:rPr>
            <w:rStyle w:val="Hyperlink"/>
            <w:color w:val="auto"/>
          </w:rPr>
          <w:t>Vilmand</w:t>
        </w:r>
        <w:proofErr w:type="spellEnd"/>
        <w:r w:rsidR="00066508" w:rsidRPr="00947BF7">
          <w:rPr>
            <w:rStyle w:val="Hyperlink"/>
            <w:color w:val="auto"/>
          </w:rPr>
          <w:t xml:space="preserve"> et al., 2023</w:t>
        </w:r>
      </w:hyperlink>
      <w:r w:rsidRPr="00947BF7">
        <w:t>), and BPA (</w:t>
      </w:r>
      <w:hyperlink w:anchor="ref-LiZhangKuang:2018">
        <w:r w:rsidR="00066508" w:rsidRPr="00947BF7">
          <w:rPr>
            <w:rStyle w:val="Hyperlink"/>
            <w:color w:val="auto"/>
          </w:rPr>
          <w:t>Li et al., 2018</w:t>
        </w:r>
      </w:hyperlink>
      <w:r w:rsidRPr="00947BF7">
        <w:t xml:space="preserve">; </w:t>
      </w:r>
      <w:hyperlink w:anchor="X71fca68020aad3c79232160399444b9923ab76e">
        <w:r w:rsidR="00066508" w:rsidRPr="00947BF7">
          <w:rPr>
            <w:rStyle w:val="Hyperlink"/>
            <w:color w:val="auto"/>
          </w:rPr>
          <w:t>Rodríguez-Carrillo et al., 2019</w:t>
        </w:r>
      </w:hyperlink>
      <w:r w:rsidRPr="00947BF7">
        <w:t xml:space="preserve">; </w:t>
      </w:r>
      <w:hyperlink w:anchor="ref-TewarAuingerBraun:2016">
        <w:proofErr w:type="spellStart"/>
        <w:r w:rsidR="00066508" w:rsidRPr="00947BF7">
          <w:rPr>
            <w:rStyle w:val="Hyperlink"/>
            <w:color w:val="auto"/>
          </w:rPr>
          <w:t>Tewar</w:t>
        </w:r>
        <w:proofErr w:type="spellEnd"/>
        <w:r w:rsidR="00066508" w:rsidRPr="00947BF7">
          <w:rPr>
            <w:rStyle w:val="Hyperlink"/>
            <w:color w:val="auto"/>
          </w:rPr>
          <w:t xml:space="preserve"> et al., 2016</w:t>
        </w:r>
      </w:hyperlink>
      <w:r w:rsidRPr="00947BF7">
        <w:t>).</w:t>
      </w:r>
    </w:p>
    <w:p w14:paraId="6D30AD4B" w14:textId="30E508FC" w:rsidR="00066508" w:rsidRPr="00947BF7" w:rsidRDefault="00DA1F03">
      <w:pPr>
        <w:pStyle w:val="BodyText"/>
      </w:pPr>
      <w:r w:rsidRPr="00947BF7">
        <w:t xml:space="preserve">Regarding OP pesticide exposure in childhood, previous studies reported that higher levels of </w:t>
      </w:r>
      <w:proofErr w:type="spellStart"/>
      <w:r w:rsidRPr="00947BF7">
        <w:t>dialkylphosphate</w:t>
      </w:r>
      <w:proofErr w:type="spellEnd"/>
      <w:r w:rsidRPr="00947BF7">
        <w:t xml:space="preserve"> (DAP) metabolites were associated with lower scores of intelligence quotient (IQ) and verbal comprehension in children aged 6 to 11 years, especially in boys (</w:t>
      </w:r>
      <w:hyperlink w:anchor="X2a5c5c17453fffe785b7f0bcffd564283892c6c">
        <w:r w:rsidR="00066508" w:rsidRPr="00947BF7">
          <w:rPr>
            <w:rStyle w:val="Hyperlink"/>
            <w:color w:val="auto"/>
          </w:rPr>
          <w:t>González-</w:t>
        </w:r>
        <w:proofErr w:type="spellStart"/>
        <w:r w:rsidR="00066508" w:rsidRPr="00947BF7">
          <w:rPr>
            <w:rStyle w:val="Hyperlink"/>
            <w:color w:val="auto"/>
          </w:rPr>
          <w:t>Alzaga</w:t>
        </w:r>
        <w:proofErr w:type="spellEnd"/>
        <w:r w:rsidR="00066508" w:rsidRPr="00947BF7">
          <w:rPr>
            <w:rStyle w:val="Hyperlink"/>
            <w:color w:val="auto"/>
          </w:rPr>
          <w:t xml:space="preserve"> et al., 2015</w:t>
        </w:r>
      </w:hyperlink>
      <w:r w:rsidRPr="00947BF7">
        <w:t xml:space="preserve">), while higher levels of </w:t>
      </w:r>
      <w:proofErr w:type="spellStart"/>
      <w:r w:rsidRPr="00947BF7">
        <w:t>diethylphosphate</w:t>
      </w:r>
      <w:proofErr w:type="spellEnd"/>
      <w:r w:rsidRPr="00947BF7">
        <w:t xml:space="preserve"> metabolites were </w:t>
      </w:r>
      <w:r w:rsidRPr="00947BF7">
        <w:lastRenderedPageBreak/>
        <w:t>associated with lower working memory scores (</w:t>
      </w:r>
      <w:hyperlink w:anchor="Xa0cc0fdd8206e54b0a9b4bdcd9d2102efd24cb7">
        <w:r w:rsidR="00066508" w:rsidRPr="00947BF7">
          <w:rPr>
            <w:rStyle w:val="Hyperlink"/>
            <w:color w:val="auto"/>
          </w:rPr>
          <w:t>Cartier et al., 2016</w:t>
        </w:r>
      </w:hyperlink>
      <w:r w:rsidRPr="00947BF7">
        <w:t>). There is also preliminary evidence of a possible association between exposure to certain OP pesticides and Attention-Deficit / Hyperactivity Disorder (ADHD) in children (</w:t>
      </w:r>
      <w:hyperlink w:anchor="ref-BouchardBellingerWright:2010">
        <w:r w:rsidR="00066508" w:rsidRPr="00947BF7">
          <w:rPr>
            <w:rStyle w:val="Hyperlink"/>
            <w:color w:val="auto"/>
          </w:rPr>
          <w:t>Bouchard et al., 2010</w:t>
        </w:r>
      </w:hyperlink>
      <w:r w:rsidRPr="00947BF7">
        <w:t xml:space="preserve">; </w:t>
      </w:r>
      <w:hyperlink w:anchor="ref-YuDuChiou:2016">
        <w:r w:rsidR="00066508" w:rsidRPr="00947BF7">
          <w:rPr>
            <w:rStyle w:val="Hyperlink"/>
            <w:color w:val="auto"/>
          </w:rPr>
          <w:t>Yu et al., 2016</w:t>
        </w:r>
      </w:hyperlink>
      <w:r w:rsidRPr="00947BF7">
        <w:t>). In our study we found higher levels of DETP to be associated with better attentional function, with concordant results in the sex-stratified analysis. While we cannot exclude a protective effect of DETP in relation to attentional function, we note that in our study DETP has a higher percentage of missing values compared to the other OP pesticides and that other imputation strategies might lead to different associations.</w:t>
      </w:r>
    </w:p>
    <w:p w14:paraId="7F74F6AD" w14:textId="3617F3CD" w:rsidR="00066508" w:rsidRPr="00947BF7" w:rsidRDefault="00000000">
      <w:pPr>
        <w:pStyle w:val="BodyText"/>
      </w:pPr>
      <w:r w:rsidRPr="00947BF7">
        <w:t xml:space="preserve">Previous evidence is also available for </w:t>
      </w:r>
      <w:r w:rsidR="00DA1F03" w:rsidRPr="00947BF7">
        <w:t xml:space="preserve">exposure to </w:t>
      </w:r>
      <w:r w:rsidRPr="00947BF7">
        <w:t>several phthalate metabolites</w:t>
      </w:r>
      <w:r w:rsidR="00DA1F03" w:rsidRPr="00947BF7">
        <w:t xml:space="preserve"> in childhood,</w:t>
      </w:r>
      <w:r w:rsidRPr="00947BF7">
        <w:t xml:space="preserve"> in relation to cognitive development in childhood. Higher levels of di(2-ethylhexyl) phthalate metabolites (including MEHP, MEHHP, and MEOHP) were associated with lower intelligence scores in children aged 2 to 12 years (</w:t>
      </w:r>
      <w:hyperlink w:anchor="ref-HuangChenSu:2015">
        <w:r w:rsidR="00066508" w:rsidRPr="00947BF7">
          <w:rPr>
            <w:rStyle w:val="Hyperlink"/>
            <w:color w:val="auto"/>
          </w:rPr>
          <w:t>Huang et al., 2015</w:t>
        </w:r>
      </w:hyperlink>
      <w:r w:rsidRPr="00947BF7">
        <w:t>), lower scores of IQ and verbal intelligence, more omission errors (a measure of inattention), and higher scores of response time variability (a measure of sustained attention) in 6-year old Korean children (</w:t>
      </w:r>
      <w:hyperlink w:anchor="ref-KimHongShin:2017">
        <w:r w:rsidR="00066508" w:rsidRPr="00947BF7">
          <w:rPr>
            <w:rStyle w:val="Hyperlink"/>
            <w:color w:val="auto"/>
          </w:rPr>
          <w:t>Kim et al., 2017</w:t>
        </w:r>
      </w:hyperlink>
      <w:r w:rsidRPr="00947BF7">
        <w:t>), poorer fine motor skills in preadolescent boys (</w:t>
      </w:r>
      <w:proofErr w:type="spellStart"/>
      <w:r w:rsidR="00066508">
        <w:fldChar w:fldCharType="begin"/>
      </w:r>
      <w:r w:rsidR="00066508">
        <w:instrText>HYPERLINK \l "ref-BalalianWhyattLiu:2019" \h</w:instrText>
      </w:r>
      <w:r w:rsidR="00066508">
        <w:fldChar w:fldCharType="separate"/>
      </w:r>
      <w:r w:rsidR="00066508" w:rsidRPr="00947BF7">
        <w:rPr>
          <w:rStyle w:val="Hyperlink"/>
          <w:color w:val="auto"/>
        </w:rPr>
        <w:t>Balalian</w:t>
      </w:r>
      <w:proofErr w:type="spellEnd"/>
      <w:r w:rsidR="00066508" w:rsidRPr="00947BF7">
        <w:rPr>
          <w:rStyle w:val="Hyperlink"/>
          <w:color w:val="auto"/>
        </w:rPr>
        <w:t xml:space="preserve"> et al., 2019</w:t>
      </w:r>
      <w:r w:rsidR="00066508">
        <w:rPr>
          <w:rStyle w:val="Hyperlink"/>
          <w:color w:val="auto"/>
        </w:rPr>
        <w:fldChar w:fldCharType="end"/>
      </w:r>
      <w:r w:rsidRPr="00947BF7">
        <w:t>), and lower intelligence scores in 7-year old children (</w:t>
      </w:r>
      <w:proofErr w:type="spellStart"/>
      <w:r w:rsidR="00066508">
        <w:fldChar w:fldCharType="begin"/>
      </w:r>
      <w:r w:rsidR="00066508">
        <w:instrText>HYPERLINK \l "ref-VilmandBeckBilenberg:2023" \h</w:instrText>
      </w:r>
      <w:r w:rsidR="00066508">
        <w:fldChar w:fldCharType="separate"/>
      </w:r>
      <w:r w:rsidR="00066508" w:rsidRPr="00947BF7">
        <w:rPr>
          <w:rStyle w:val="Hyperlink"/>
          <w:color w:val="auto"/>
        </w:rPr>
        <w:t>Vilmand</w:t>
      </w:r>
      <w:proofErr w:type="spellEnd"/>
      <w:r w:rsidR="00066508" w:rsidRPr="00947BF7">
        <w:rPr>
          <w:rStyle w:val="Hyperlink"/>
          <w:color w:val="auto"/>
        </w:rPr>
        <w:t xml:space="preserve"> et al., 2023</w:t>
      </w:r>
      <w:r w:rsidR="00066508">
        <w:rPr>
          <w:rStyle w:val="Hyperlink"/>
          <w:color w:val="auto"/>
        </w:rPr>
        <w:fldChar w:fldCharType="end"/>
      </w:r>
      <w:r w:rsidRPr="00947BF7">
        <w:t>). Further associations were found for higher levels of MEOHP with lower scores of IQ (</w:t>
      </w:r>
      <w:hyperlink w:anchor="ref-HuangChenSu:2015">
        <w:r w:rsidR="00066508" w:rsidRPr="00947BF7">
          <w:rPr>
            <w:rStyle w:val="Hyperlink"/>
            <w:color w:val="auto"/>
          </w:rPr>
          <w:t>Huang et al., 2015</w:t>
        </w:r>
      </w:hyperlink>
      <w:r w:rsidRPr="00947BF7">
        <w:t>) and verbal intelligence in Taiwanese children aged 6 to 12 years (</w:t>
      </w:r>
      <w:hyperlink w:anchor="ref-HuangTsaiChen:2017">
        <w:r w:rsidR="00066508" w:rsidRPr="00947BF7">
          <w:rPr>
            <w:rStyle w:val="Hyperlink"/>
            <w:color w:val="auto"/>
          </w:rPr>
          <w:t>Huang et al., 2017</w:t>
        </w:r>
      </w:hyperlink>
      <w:r w:rsidRPr="00947BF7">
        <w:t>), and for higher levels of dibutyl phthalate metabolites (</w:t>
      </w:r>
      <w:proofErr w:type="spellStart"/>
      <w:r w:rsidRPr="00947BF7">
        <w:t>MnBP</w:t>
      </w:r>
      <w:proofErr w:type="spellEnd"/>
      <w:r w:rsidRPr="00947BF7">
        <w:t xml:space="preserve"> and </w:t>
      </w:r>
      <w:proofErr w:type="spellStart"/>
      <w:r w:rsidRPr="00947BF7">
        <w:t>MiBP</w:t>
      </w:r>
      <w:proofErr w:type="spellEnd"/>
      <w:r w:rsidRPr="00947BF7">
        <w:t>) with impaired verbal intelligence (</w:t>
      </w:r>
      <w:hyperlink w:anchor="ref-HuangTsaiChen:2017">
        <w:r w:rsidR="00066508" w:rsidRPr="00947BF7">
          <w:rPr>
            <w:rStyle w:val="Hyperlink"/>
            <w:color w:val="auto"/>
          </w:rPr>
          <w:t>Huang et al., 2017</w:t>
        </w:r>
      </w:hyperlink>
      <w:r w:rsidRPr="00947BF7">
        <w:t xml:space="preserve">). Few studies have investigated different classes of non-persistent EDCs. </w:t>
      </w:r>
      <w:proofErr w:type="spellStart"/>
      <w:r w:rsidRPr="00947BF7">
        <w:t>Shoaff</w:t>
      </w:r>
      <w:proofErr w:type="spellEnd"/>
      <w:r w:rsidRPr="00947BF7">
        <w:t xml:space="preserve"> et al. investigated cross-sectional associations between multiple EDCs and ADHD-related behaviors in 15-year old adolescents, finding a </w:t>
      </w:r>
      <w:r w:rsidRPr="00947BF7">
        <w:lastRenderedPageBreak/>
        <w:t xml:space="preserve">higher risk of ADHD-related behavior problems with higher levels of antiandrogenic phthalate metabolites (molar sum of </w:t>
      </w:r>
      <w:proofErr w:type="spellStart"/>
      <w:r w:rsidRPr="00947BF7">
        <w:t>MnBP</w:t>
      </w:r>
      <w:proofErr w:type="spellEnd"/>
      <w:r w:rsidRPr="00947BF7">
        <w:t xml:space="preserve">, </w:t>
      </w:r>
      <w:proofErr w:type="spellStart"/>
      <w:r w:rsidRPr="00947BF7">
        <w:t>MiBP</w:t>
      </w:r>
      <w:proofErr w:type="spellEnd"/>
      <w:r w:rsidRPr="00947BF7">
        <w:t xml:space="preserve">, </w:t>
      </w:r>
      <w:proofErr w:type="spellStart"/>
      <w:r w:rsidRPr="00947BF7">
        <w:t>MBzP</w:t>
      </w:r>
      <w:proofErr w:type="spellEnd"/>
      <w:r w:rsidRPr="00947BF7">
        <w:t xml:space="preserve">, MEHP, MEHHP, MEOHP, MECPP, </w:t>
      </w:r>
      <w:proofErr w:type="spellStart"/>
      <w:r w:rsidRPr="00947BF7">
        <w:t>monocarboxyoctyl</w:t>
      </w:r>
      <w:proofErr w:type="spellEnd"/>
      <w:r w:rsidRPr="00947BF7">
        <w:t xml:space="preserve"> phthalate, </w:t>
      </w:r>
      <w:proofErr w:type="spellStart"/>
      <w:r w:rsidRPr="00947BF7">
        <w:t>monohydroxyisobutyl</w:t>
      </w:r>
      <w:proofErr w:type="spellEnd"/>
      <w:r w:rsidRPr="00947BF7">
        <w:t xml:space="preserve"> phthalate (</w:t>
      </w:r>
      <w:proofErr w:type="spellStart"/>
      <w:r w:rsidRPr="00947BF7">
        <w:t>MHiBP</w:t>
      </w:r>
      <w:proofErr w:type="spellEnd"/>
      <w:r w:rsidRPr="00947BF7">
        <w:t xml:space="preserve">), </w:t>
      </w:r>
      <w:proofErr w:type="spellStart"/>
      <w:r w:rsidRPr="00947BF7">
        <w:t>monohydroxybutyl</w:t>
      </w:r>
      <w:proofErr w:type="spellEnd"/>
      <w:r w:rsidRPr="00947BF7">
        <w:t xml:space="preserve"> phthalate (MHBP), and mono-isononyl phthalate) and the molar sum of di(2-ethylhexyl) phthalate (DEHP) metabolites (MECPP, MEHHP, MEOHP, and MEHP), especially in boys (</w:t>
      </w:r>
      <w:proofErr w:type="spellStart"/>
      <w:r w:rsidR="00066508">
        <w:fldChar w:fldCharType="begin"/>
      </w:r>
      <w:r w:rsidR="00066508">
        <w:instrText>HYPERLINK \l "ref-ShoaffCoullWeuve:2020" \h</w:instrText>
      </w:r>
      <w:r w:rsidR="00066508">
        <w:fldChar w:fldCharType="separate"/>
      </w:r>
      <w:r w:rsidR="00066508" w:rsidRPr="00947BF7">
        <w:rPr>
          <w:rStyle w:val="Hyperlink"/>
          <w:color w:val="auto"/>
        </w:rPr>
        <w:t>Shoaff</w:t>
      </w:r>
      <w:proofErr w:type="spellEnd"/>
      <w:r w:rsidR="00066508" w:rsidRPr="00947BF7">
        <w:rPr>
          <w:rStyle w:val="Hyperlink"/>
          <w:color w:val="auto"/>
        </w:rPr>
        <w:t xml:space="preserve"> et al., 2020</w:t>
      </w:r>
      <w:r w:rsidR="00066508">
        <w:rPr>
          <w:rStyle w:val="Hyperlink"/>
          <w:color w:val="auto"/>
        </w:rPr>
        <w:fldChar w:fldCharType="end"/>
      </w:r>
      <w:r w:rsidRPr="00947BF7">
        <w:t>). Our findings, indicating that short-term childhood exposure to certain phthalate metabolites (MEHP, oh-</w:t>
      </w:r>
      <w:proofErr w:type="spellStart"/>
      <w:r w:rsidRPr="00947BF7">
        <w:t>MiNP</w:t>
      </w:r>
      <w:proofErr w:type="spellEnd"/>
      <w:r w:rsidRPr="00947BF7">
        <w:t>, and oxo-</w:t>
      </w:r>
      <w:proofErr w:type="spellStart"/>
      <w:r w:rsidRPr="00947BF7">
        <w:t>MiNP</w:t>
      </w:r>
      <w:proofErr w:type="spellEnd"/>
      <w:r w:rsidRPr="00947BF7">
        <w:t>) was associated with attentional function, adds to this growing evidence base suggesting that childhood phthalate exposure may impact child neurodevelopment.</w:t>
      </w:r>
    </w:p>
    <w:p w14:paraId="4528425C" w14:textId="7287F8A2" w:rsidR="00066508" w:rsidRPr="00947BF7" w:rsidRDefault="007F6CD8">
      <w:pPr>
        <w:pStyle w:val="BodyText"/>
      </w:pPr>
      <w:r w:rsidRPr="00947BF7">
        <w:t>Regarding phenol exposure during childhood, some studies provide preliminary evidence of an association between BPA and ADHD in children aged 8 to 15 years (</w:t>
      </w:r>
      <w:proofErr w:type="spellStart"/>
      <w:r>
        <w:fldChar w:fldCharType="begin"/>
      </w:r>
      <w:r>
        <w:instrText>HYPERLINK \l "ref-TewarAuingerBraun:2016" \h</w:instrText>
      </w:r>
      <w:r>
        <w:fldChar w:fldCharType="separate"/>
      </w:r>
      <w:r w:rsidRPr="00947BF7">
        <w:rPr>
          <w:rStyle w:val="Hyperlink"/>
          <w:color w:val="auto"/>
        </w:rPr>
        <w:t>Tewar</w:t>
      </w:r>
      <w:proofErr w:type="spellEnd"/>
      <w:r w:rsidRPr="00947BF7">
        <w:rPr>
          <w:rStyle w:val="Hyperlink"/>
          <w:color w:val="auto"/>
        </w:rPr>
        <w:t xml:space="preserve"> et al., 2016</w:t>
      </w:r>
      <w:r>
        <w:rPr>
          <w:rStyle w:val="Hyperlink"/>
          <w:color w:val="auto"/>
        </w:rPr>
        <w:fldChar w:fldCharType="end"/>
      </w:r>
      <w:r w:rsidRPr="00947BF7">
        <w:t>) and in a case-control study of children aged 6 to 12 years (</w:t>
      </w:r>
      <w:hyperlink w:anchor="ref-LiZhangKuang:2018">
        <w:r w:rsidR="00066508" w:rsidRPr="00947BF7">
          <w:rPr>
            <w:rStyle w:val="Hyperlink"/>
            <w:color w:val="auto"/>
          </w:rPr>
          <w:t>Li et al., 2018</w:t>
        </w:r>
      </w:hyperlink>
      <w:r w:rsidRPr="00947BF7">
        <w:t>), especially in boys. Except for working memory, there was no evidence of an association between BPA and cognitive abilities in Spanish boys aged 9 to 11 years (</w:t>
      </w:r>
      <w:hyperlink w:anchor="X71fca68020aad3c79232160399444b9923ab76e">
        <w:r w:rsidR="00066508" w:rsidRPr="00947BF7">
          <w:rPr>
            <w:rStyle w:val="Hyperlink"/>
            <w:color w:val="auto"/>
          </w:rPr>
          <w:t>Rodríguez-Carrillo et al., 2019</w:t>
        </w:r>
      </w:hyperlink>
      <w:r w:rsidRPr="00947BF7">
        <w:t>). We did not observe an association between BPA and attention function in the present study, but this study is the first to suggest that childhood exposure to MEPA may be associated with lower attentional function.</w:t>
      </w:r>
    </w:p>
    <w:p w14:paraId="29ADF7A3" w14:textId="655A5E9A" w:rsidR="00066508" w:rsidRPr="00947BF7" w:rsidRDefault="00000000">
      <w:pPr>
        <w:pStyle w:val="BodyText"/>
      </w:pPr>
      <w:r w:rsidRPr="00947BF7">
        <w:t>We are not aware of other epidemiological studies investigating childhood exposure to phthalates metabolites, phenols, and OP pesticides</w:t>
      </w:r>
      <w:del w:id="151" w:author="Lorenzo Fabbri" w:date="2024-10-24T15:48:00Z" w16du:dateUtc="2024-10-24T13:48:00Z">
        <w:r w:rsidRPr="00947BF7" w:rsidDel="00B61399">
          <w:delText>,</w:delText>
        </w:r>
      </w:del>
      <w:r w:rsidRPr="00947BF7">
        <w:t xml:space="preserve">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w:t>
      </w:r>
      <w:r w:rsidRPr="00947BF7">
        <w:lastRenderedPageBreak/>
        <w:t>matrices (</w:t>
      </w:r>
      <w:hyperlink w:anchor="ref-KimLeeMoon:2018">
        <w:r w:rsidR="00066508" w:rsidRPr="00947BF7">
          <w:rPr>
            <w:rStyle w:val="Hyperlink"/>
            <w:color w:val="auto"/>
          </w:rPr>
          <w:t>Kim et al., 2018</w:t>
        </w:r>
      </w:hyperlink>
      <w:r w:rsidRPr="00947BF7">
        <w:t xml:space="preserve">; </w:t>
      </w:r>
      <w:hyperlink w:anchor="ref-SearsLiuLanphear:2023">
        <w:r w:rsidR="00066508" w:rsidRPr="00947BF7">
          <w:rPr>
            <w:rStyle w:val="Hyperlink"/>
            <w:color w:val="auto"/>
          </w:rPr>
          <w:t>Sears et al., 2023</w:t>
        </w:r>
      </w:hyperlink>
      <w:r w:rsidRPr="00947BF7">
        <w:t xml:space="preserve">; </w:t>
      </w:r>
      <w:hyperlink w:anchor="ref-SunLiJin:2018">
        <w:r w:rsidR="00066508" w:rsidRPr="00947BF7">
          <w:rPr>
            <w:rStyle w:val="Hyperlink"/>
            <w:color w:val="auto"/>
          </w:rPr>
          <w:t>Sun et al., 2018</w:t>
        </w:r>
      </w:hyperlink>
      <w:r w:rsidRPr="00947BF7">
        <w:t xml:space="preserve">). Repeated measures up to 15 months of age of the phthalate metabolites MEHHP, MEOHP, </w:t>
      </w:r>
      <w:proofErr w:type="spellStart"/>
      <w:r w:rsidRPr="00947BF7">
        <w:t>MiBP</w:t>
      </w:r>
      <w:proofErr w:type="spellEnd"/>
      <w:r w:rsidRPr="00947BF7">
        <w:t xml:space="preserve">, and </w:t>
      </w:r>
      <w:proofErr w:type="spellStart"/>
      <w:r w:rsidRPr="00947BF7">
        <w:t>MnBP</w:t>
      </w:r>
      <w:proofErr w:type="spellEnd"/>
      <w:r w:rsidRPr="00947BF7">
        <w:t xml:space="preserve"> showed positive associations with free urine cortisol in Korean children (</w:t>
      </w:r>
      <w:hyperlink w:anchor="ref-KimLeeMoon:2018">
        <w:r w:rsidR="00066508" w:rsidRPr="00947BF7">
          <w:rPr>
            <w:rStyle w:val="Hyperlink"/>
            <w:color w:val="auto"/>
          </w:rPr>
          <w:t>Kim et al., 2018</w:t>
        </w:r>
      </w:hyperlink>
      <w:r w:rsidRPr="00947BF7">
        <w:t>).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 (</w:t>
      </w:r>
      <w:hyperlink w:anchor="ref-SunLiJin:2018">
        <w:r w:rsidR="00066508" w:rsidRPr="00947BF7">
          <w:rPr>
            <w:rStyle w:val="Hyperlink"/>
            <w:color w:val="auto"/>
          </w:rPr>
          <w:t>Sun et al., 2018</w:t>
        </w:r>
      </w:hyperlink>
      <w:r w:rsidRPr="00947BF7">
        <w:t xml:space="preserve">). Time- and chemical-dependent sex differences were also </w:t>
      </w:r>
      <w:proofErr w:type="gramStart"/>
      <w:r w:rsidRPr="00947BF7">
        <w:t>found:</w:t>
      </w:r>
      <w:proofErr w:type="gramEnd"/>
      <w:r w:rsidRPr="00947BF7">
        <w:t xml:space="preserve"> during the third trimester, MEHHP and MEOHP were positively associated with cortisol in females, while negatively associated in males (</w:t>
      </w:r>
      <w:hyperlink w:anchor="ref-SunLiJin:2018">
        <w:r w:rsidR="00066508" w:rsidRPr="00947BF7">
          <w:rPr>
            <w:rStyle w:val="Hyperlink"/>
            <w:color w:val="auto"/>
          </w:rPr>
          <w:t>Sun et al., 2018</w:t>
        </w:r>
      </w:hyperlink>
      <w:r w:rsidRPr="00947BF7">
        <w:t xml:space="preserve">). In a longitudinal study, a mixture of several phthalate metabolites, driven by MEP, </w:t>
      </w:r>
      <w:proofErr w:type="spellStart"/>
      <w:r w:rsidRPr="00947BF7">
        <w:t>MiBP</w:t>
      </w:r>
      <w:proofErr w:type="spellEnd"/>
      <w:r w:rsidRPr="00947BF7">
        <w:t xml:space="preserve">, and </w:t>
      </w:r>
      <w:proofErr w:type="spellStart"/>
      <w:r w:rsidRPr="00947BF7">
        <w:t>MBzP</w:t>
      </w:r>
      <w:proofErr w:type="spellEnd"/>
      <w:r w:rsidRPr="00947BF7">
        <w:t>, measured in childhood, showed a positive association with hair cortisol measured at 12 years of age (</w:t>
      </w:r>
      <w:hyperlink w:anchor="ref-SearsLiuLanphear:2023">
        <w:r w:rsidR="00066508" w:rsidRPr="00947BF7">
          <w:rPr>
            <w:rStyle w:val="Hyperlink"/>
            <w:color w:val="auto"/>
          </w:rPr>
          <w:t>Sears et al., 2023</w:t>
        </w:r>
      </w:hyperlink>
      <w:r w:rsidRPr="00947BF7">
        <w:t>). Our findings also indicate associations between certain phthalate metabolites (MEHP, oh-</w:t>
      </w:r>
      <w:proofErr w:type="spellStart"/>
      <w:r w:rsidRPr="00947BF7">
        <w:t>MiNP</w:t>
      </w:r>
      <w:proofErr w:type="spellEnd"/>
      <w:r w:rsidRPr="00947BF7">
        <w:t>, and oxo-</w:t>
      </w:r>
      <w:proofErr w:type="spellStart"/>
      <w:r w:rsidRPr="00947BF7">
        <w:t>MiNP</w:t>
      </w:r>
      <w:proofErr w:type="spellEnd"/>
      <w:r w:rsidRPr="00947BF7">
        <w:t>) and glucocorticosteroids, but differences in the exposure assessment time points, the biological matrices used for glucocorticosteroids determinations, and the possible effect of parturition on cord concentrations of cortisol (</w:t>
      </w:r>
      <w:hyperlink w:anchor="ref-TribeTaylorKelly:2018">
        <w:r w:rsidR="00066508" w:rsidRPr="00947BF7">
          <w:rPr>
            <w:rStyle w:val="Hyperlink"/>
            <w:color w:val="auto"/>
          </w:rPr>
          <w:t>Tribe et al., 2018</w:t>
        </w:r>
      </w:hyperlink>
      <w:r w:rsidRPr="00947BF7">
        <w:t>), make a direct comparison difficult.</w:t>
      </w:r>
      <w:r w:rsidR="00C93BC7" w:rsidRPr="00947BF7">
        <w:t xml:space="preserve"> </w:t>
      </w:r>
      <w:r w:rsidRPr="00947BF7">
        <w:t>Adding to these epidemiological studies, previous toxicological research provide evidence for the inhibition by phthalates of human 11</w:t>
      </w:r>
      <m:oMath>
        <m:r>
          <w:rPr>
            <w:rFonts w:ascii="Cambria Math" w:hAnsi="Cambria Math"/>
          </w:rPr>
          <m:t>β</m:t>
        </m:r>
      </m:oMath>
      <w:r w:rsidRPr="00947BF7">
        <w:t>-hydroxysteroid dehydrogenase 2 (11</w:t>
      </w:r>
      <m:oMath>
        <m:r>
          <w:rPr>
            <w:rFonts w:ascii="Cambria Math" w:hAnsi="Cambria Math"/>
          </w:rPr>
          <m:t>β</m:t>
        </m:r>
      </m:oMath>
      <w:r w:rsidRPr="00947BF7">
        <w:t>-HSD2) activity, responsible for the conversion of active cortisol into inactive cortisone (</w:t>
      </w:r>
      <w:hyperlink w:anchor="ref-MaLianDong:2011">
        <w:r w:rsidR="00066508" w:rsidRPr="00947BF7">
          <w:rPr>
            <w:rStyle w:val="Hyperlink"/>
            <w:color w:val="auto"/>
          </w:rPr>
          <w:t>Ma et al., 2011</w:t>
        </w:r>
      </w:hyperlink>
      <w:r w:rsidRPr="00947BF7">
        <w:t xml:space="preserve">; </w:t>
      </w:r>
      <w:hyperlink w:anchor="ref-ZhaoChuHuang:2010">
        <w:r w:rsidR="00066508" w:rsidRPr="00947BF7">
          <w:rPr>
            <w:rStyle w:val="Hyperlink"/>
            <w:color w:val="auto"/>
          </w:rPr>
          <w:t>Zhao et al., 2010</w:t>
        </w:r>
      </w:hyperlink>
      <w:r w:rsidRPr="00947BF7">
        <w:t>).</w:t>
      </w:r>
    </w:p>
    <w:p w14:paraId="1201ED3A" w14:textId="6F117297" w:rsidR="00066508" w:rsidRPr="00947BF7" w:rsidRDefault="007F6CD8">
      <w:pPr>
        <w:pStyle w:val="BodyText"/>
      </w:pPr>
      <w:r w:rsidRPr="00947BF7">
        <w:t xml:space="preserve">Regarding the association between glucocorticosteroids and attentional function, we are not aware of prior epidemiological studies specifically investigating the effects of elevated </w:t>
      </w:r>
      <w:r w:rsidRPr="00947BF7">
        <w:lastRenderedPageBreak/>
        <w:t>levels of glucocorticosteroids in relation to attentional function. However, there is evidence that under- or over-production of glucocorticosteroids interfere with the normal development of the brain, possibly in a sex-specific manner (</w:t>
      </w:r>
      <w:hyperlink w:anchor="ref-LupienMcEwenGunnar:2009">
        <w:r w:rsidRPr="00947BF7">
          <w:rPr>
            <w:rStyle w:val="Hyperlink"/>
            <w:color w:val="auto"/>
          </w:rPr>
          <w:t>Lupien et al., 2009</w:t>
        </w:r>
      </w:hyperlink>
      <w:r w:rsidRPr="00947BF7">
        <w:t xml:space="preserve">). </w:t>
      </w:r>
      <w:r w:rsidR="009524AB" w:rsidRPr="00947BF7">
        <w:t>We did not find an association between glucocorticosteroid levels and attentional function in our overall study population, but o</w:t>
      </w:r>
      <w:r w:rsidRPr="00947BF7">
        <w:t xml:space="preserve">ur findings </w:t>
      </w:r>
      <w:r w:rsidR="009524AB" w:rsidRPr="00947BF7">
        <w:t>of an association with lower attentional function in males and higher attentional function in females support evidence for such sex-specific interference</w:t>
      </w:r>
      <w:r w:rsidRPr="00947BF7">
        <w:t>.</w:t>
      </w:r>
      <w:r w:rsidR="009524AB" w:rsidRPr="00947BF7">
        <w:t xml:space="preserve"> Further longitudinal follow-up of these associations is needed since the effects of glucocorticosteroids may be long-term (Lupien et al., 2009).</w:t>
      </w:r>
    </w:p>
    <w:p w14:paraId="6EF688B5" w14:textId="77777777" w:rsidR="00066508" w:rsidRPr="00947BF7" w:rsidRDefault="00000000">
      <w:pPr>
        <w:pStyle w:val="BodyText"/>
      </w:pPr>
      <w:r w:rsidRPr="00947BF7">
        <w:t>Our findings should be interpreted considering the following strengths and limitations. Strengths include its relatively large sample size and its inclusion of multiple classes of non-persistent EDCs. Further, this study used pooled urine samples for chemical assessment to reduce measurement error, since it is known that these specific EDCs have very short half-lives (</w:t>
      </w:r>
      <w:hyperlink w:anchor="ref-CasasBasaganaSakhi:2018">
        <w:r w:rsidR="00066508" w:rsidRPr="00947BF7">
          <w:rPr>
            <w:rStyle w:val="Hyperlink"/>
            <w:color w:val="auto"/>
          </w:rPr>
          <w:t>Casas et al., 2018</w:t>
        </w:r>
      </w:hyperlink>
      <w:r w:rsidRPr="00947BF7">
        <w:t xml:space="preserve">; </w:t>
      </w:r>
      <w:hyperlink w:anchor="ref-PerrierGiorgis-AllemandSlama:2016">
        <w:r w:rsidR="00066508" w:rsidRPr="00947BF7">
          <w:rPr>
            <w:rStyle w:val="Hyperlink"/>
            <w:color w:val="auto"/>
          </w:rPr>
          <w:t>Perrier et al., 2016</w:t>
        </w:r>
      </w:hyperlink>
      <w:r w:rsidRPr="00947BF7">
        <w:t xml:space="preserve">). We decided to model both the </w:t>
      </w:r>
      <w:r w:rsidRPr="00947BF7">
        <w:rPr>
          <w:i/>
          <w:iCs/>
        </w:rPr>
        <w:t>treatment</w:t>
      </w:r>
      <w:r w:rsidRPr="00947BF7">
        <w:t xml:space="preserve"> mechanisms, for the estimation of balancing weights, and the outcomes, with traditional covariates adjustment, to obtain </w:t>
      </w:r>
      <w:r w:rsidRPr="00947BF7">
        <w:rPr>
          <w:i/>
          <w:iCs/>
        </w:rPr>
        <w:t>doubly robust</w:t>
      </w:r>
      <w:r w:rsidRPr="00947BF7">
        <w:t xml:space="preserve"> effect estimates. Finally, we decided not to interpret our results by focusing on the estimated coefficients of possibly misspecified regression models, but by making use of the g-computation procedure.</w:t>
      </w:r>
    </w:p>
    <w:p w14:paraId="02E78244" w14:textId="0CF3EE2C" w:rsidR="00066508" w:rsidRPr="00947BF7" w:rsidRDefault="00000000">
      <w:pPr>
        <w:pStyle w:val="BodyText"/>
      </w:pPr>
      <w:r w:rsidRPr="00947BF7">
        <w:t xml:space="preserve">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Cross-sectional designs also have limitations to study the etiologic period of susceptibility of attentional function. </w:t>
      </w:r>
      <w:r w:rsidRPr="00947BF7">
        <w:lastRenderedPageBreak/>
        <w:t>Prior studies have investigated associations between short-term effects of air pollution and attentional function, with null results in adolescents but higher response times in adults (</w:t>
      </w:r>
      <w:hyperlink w:anchor="ref-GignacRighiToran:2022">
        <w:r w:rsidR="00066508" w:rsidRPr="00947BF7">
          <w:rPr>
            <w:rStyle w:val="Hyperlink"/>
            <w:color w:val="auto"/>
          </w:rPr>
          <w:t>Gignac et al., 2022</w:t>
        </w:r>
      </w:hyperlink>
      <w:r w:rsidRPr="00947BF7">
        <w:t xml:space="preserve">, </w:t>
      </w:r>
      <w:hyperlink w:anchor="ref-GignacBarrera-GomezPersavento:2021">
        <w:r w:rsidR="00066508" w:rsidRPr="00947BF7">
          <w:rPr>
            <w:rStyle w:val="Hyperlink"/>
            <w:color w:val="auto"/>
          </w:rPr>
          <w:t>2021</w:t>
        </w:r>
      </w:hyperlink>
      <w:r w:rsidRPr="00947BF7">
        <w:t xml:space="preserve">). </w:t>
      </w:r>
      <w:moveFromRangeStart w:id="152" w:author="Lorenzo Fabbri" w:date="2024-10-24T16:42:00Z" w:name="move180680573"/>
      <w:moveFrom w:id="153" w:author="Lorenzo Fabbri" w:date="2024-10-24T16:42:00Z" w16du:dateUtc="2024-10-24T14:42:00Z">
        <w:r w:rsidRPr="00947BF7" w:rsidDel="007E3FE3">
          <w:t>Finally, longitudinal studies are necessary for a formal causal mediation analysis</w:t>
        </w:r>
        <w:r w:rsidR="00B00D99" w:rsidRPr="00947BF7" w:rsidDel="007E3FE3">
          <w:t xml:space="preserve"> (Fairchild</w:t>
        </w:r>
        <w:r w:rsidR="00063942" w:rsidRPr="00947BF7" w:rsidDel="007E3FE3">
          <w:t xml:space="preserve"> and McDaniel, 2017</w:t>
        </w:r>
        <w:r w:rsidR="00B00D99" w:rsidRPr="00947BF7" w:rsidDel="007E3FE3">
          <w:t>)</w:t>
        </w:r>
        <w:r w:rsidRPr="00947BF7" w:rsidDel="007E3FE3">
          <w:t xml:space="preserve">, which is why we did not attempt such a analysis even for the sex-stratified case, where glucocorticosteroids were associated with HRT-SE. </w:t>
        </w:r>
      </w:moveFrom>
      <w:moveFromRangeEnd w:id="152"/>
      <w:r w:rsidRPr="00947BF7">
        <w:t xml:space="preserve">Although we included a wide range of confounders, there is the possibility, as with other observational studies, of residual confounding, which might lead to a bias away from the null. We decided not to include prenatal levels of the EDCs as confounders due to the </w:t>
      </w:r>
      <w:r w:rsidRPr="00947BF7">
        <w:rPr>
          <w:i/>
          <w:iCs/>
        </w:rPr>
        <w:t>small</w:t>
      </w:r>
      <w:r w:rsidRPr="00947BF7">
        <w:t xml:space="preserve"> correlation between prenatal and childhood levels of these non-persistent chemicals (</w:t>
      </w:r>
      <w:hyperlink w:anchor="ref-HaugSakhiCequier:2018">
        <w:r w:rsidR="00066508" w:rsidRPr="00947BF7">
          <w:rPr>
            <w:rStyle w:val="Hyperlink"/>
            <w:color w:val="auto"/>
          </w:rPr>
          <w:t>Haug et al., 2018</w:t>
        </w:r>
      </w:hyperlink>
      <w:r w:rsidRPr="00947BF7">
        <w:t>). There is further the possibility of misspecification of the outcome model, although we included a spline of the exposure to relax some of the linearity assumptions</w:t>
      </w:r>
      <w:r w:rsidR="00FC4285" w:rsidRPr="00947BF7">
        <w:t xml:space="preserve"> and</w:t>
      </w:r>
      <w:r w:rsidR="00CB7856" w:rsidRPr="00947BF7">
        <w:t xml:space="preserve"> </w:t>
      </w:r>
      <w:r w:rsidR="00FB49D6" w:rsidRPr="00947BF7">
        <w:t>doubly robust estimators are consistent if either the outcome model or the exposure model is specified correctly</w:t>
      </w:r>
      <w:r w:rsidR="00C667DD" w:rsidRPr="00947BF7">
        <w:t xml:space="preserve"> (Naimi et al., 2023)</w:t>
      </w:r>
      <w:r w:rsidRPr="00947BF7">
        <w:t>.</w:t>
      </w:r>
      <w:ins w:id="154" w:author="Lorenzo Fabbri" w:date="2024-10-24T16:43:00Z" w16du:dateUtc="2024-10-24T14:43:00Z">
        <w:r w:rsidR="007E3FE3">
          <w:t xml:space="preserve"> While the parametric g-computation has several benefits over traditional regression </w:t>
        </w:r>
      </w:ins>
      <w:ins w:id="155" w:author="Lorenzo Fabbri" w:date="2024-10-24T16:44:00Z" w16du:dateUtc="2024-10-24T14:44:00Z">
        <w:r w:rsidR="007E3FE3">
          <w:t xml:space="preserve">approaches, we recognize that </w:t>
        </w:r>
      </w:ins>
      <w:ins w:id="156" w:author="Lorenzo Fabbri" w:date="2024-10-24T16:45:00Z" w16du:dateUtc="2024-10-24T14:45:00Z">
        <w:r w:rsidR="007E3FE3">
          <w:t>other representative values of the dose-response curve might be worth exploring</w:t>
        </w:r>
      </w:ins>
      <w:ins w:id="157" w:author="Lorenzo Fabbri" w:date="2024-10-28T12:11:00Z" w16du:dateUtc="2024-10-28T11:11:00Z">
        <w:r w:rsidR="007366ED">
          <w:t xml:space="preserve"> (e.g., comparison of potential outcomes at different percentiles of the exposure)</w:t>
        </w:r>
      </w:ins>
      <w:ins w:id="158" w:author="Lorenzo Fabbri" w:date="2024-10-24T16:45:00Z" w16du:dateUtc="2024-10-24T14:45:00Z">
        <w:r w:rsidR="007E3FE3">
          <w:t xml:space="preserve">. </w:t>
        </w:r>
      </w:ins>
      <w:del w:id="159" w:author="Lorenzo Fabbri" w:date="2024-10-24T16:44:00Z" w16du:dateUtc="2024-10-24T14:44:00Z">
        <w:r w:rsidRPr="00947BF7" w:rsidDel="007E3FE3">
          <w:delText xml:space="preserve"> </w:delText>
        </w:r>
      </w:del>
      <w:ins w:id="160" w:author="Lorenzo Fabbri" w:date="2024-10-24T16:42:00Z" w16du:dateUtc="2024-10-24T14:42:00Z">
        <w:r w:rsidR="007E3FE3">
          <w:t>W</w:t>
        </w:r>
      </w:ins>
      <w:del w:id="161" w:author="Lorenzo Fabbri" w:date="2024-10-24T16:42:00Z" w16du:dateUtc="2024-10-24T14:42:00Z">
        <w:r w:rsidRPr="00947BF7" w:rsidDel="007E3FE3">
          <w:delText>Finally, w</w:delText>
        </w:r>
      </w:del>
      <w:r w:rsidRPr="00947BF7">
        <w:t xml:space="preserve">e </w:t>
      </w:r>
      <w:ins w:id="162" w:author="Lorenzo Fabbri" w:date="2024-10-24T16:45:00Z" w16du:dateUtc="2024-10-24T14:45:00Z">
        <w:r w:rsidR="00CF04C7">
          <w:t xml:space="preserve">further </w:t>
        </w:r>
      </w:ins>
      <w:r w:rsidRPr="00947BF7">
        <w:t>acknowledge that the present study does not consider the possible mixture effect of these chemicals. While methods for causal mixture analysis are available (</w:t>
      </w:r>
      <w:hyperlink w:anchor="ref-KeilBuckleyO:2020">
        <w:r w:rsidR="00066508" w:rsidRPr="00947BF7">
          <w:rPr>
            <w:rStyle w:val="Hyperlink"/>
            <w:color w:val="auto"/>
          </w:rPr>
          <w:t>Keil et al., 2020</w:t>
        </w:r>
      </w:hyperlink>
      <w:r w:rsidRPr="00947BF7">
        <w:t>), we also emphasize that using these tools without thoughtful consideration may lead to misleading results (</w:t>
      </w:r>
      <w:hyperlink w:anchor="ref-WebsterWeisskopf:2020">
        <w:r w:rsidR="00066508" w:rsidRPr="00947BF7">
          <w:rPr>
            <w:rStyle w:val="Hyperlink"/>
            <w:color w:val="auto"/>
          </w:rPr>
          <w:t>Webster and Weisskopf, 2020</w:t>
        </w:r>
      </w:hyperlink>
      <w:r w:rsidRPr="00947BF7">
        <w:t>).</w:t>
      </w:r>
      <w:ins w:id="163" w:author="Lorenzo Fabbri" w:date="2024-10-24T16:42:00Z" w16du:dateUtc="2024-10-24T14:42:00Z">
        <w:r w:rsidR="007E3FE3">
          <w:t xml:space="preserve"> </w:t>
        </w:r>
      </w:ins>
      <w:moveToRangeStart w:id="164" w:author="Lorenzo Fabbri" w:date="2024-10-24T16:42:00Z" w:name="move180680573"/>
      <w:moveTo w:id="165" w:author="Lorenzo Fabbri" w:date="2024-10-24T16:42:00Z" w16du:dateUtc="2024-10-24T14:42:00Z">
        <w:r w:rsidR="007E3FE3" w:rsidRPr="00947BF7">
          <w:t xml:space="preserve">Finally, longitudinal studies are necessary for a formal causal mediation analysis (Fairchild and McDaniel, 2017), which is why we did not attempt such </w:t>
        </w:r>
        <w:proofErr w:type="gramStart"/>
        <w:r w:rsidR="007E3FE3" w:rsidRPr="00947BF7">
          <w:t>a</w:t>
        </w:r>
        <w:proofErr w:type="gramEnd"/>
        <w:r w:rsidR="007E3FE3" w:rsidRPr="00947BF7">
          <w:t xml:space="preserve"> analysis even for the sex-stratified case, where glucocorticosteroids were associated with HRT-SE.</w:t>
        </w:r>
      </w:moveTo>
      <w:moveToRangeEnd w:id="164"/>
    </w:p>
    <w:p w14:paraId="067D1D95" w14:textId="77777777" w:rsidR="00066508" w:rsidRPr="00947BF7" w:rsidRDefault="00000000">
      <w:pPr>
        <w:pStyle w:val="Heading2"/>
        <w:rPr>
          <w:color w:val="auto"/>
        </w:rPr>
      </w:pPr>
      <w:r w:rsidRPr="00947BF7">
        <w:rPr>
          <w:color w:val="auto"/>
        </w:rPr>
        <w:lastRenderedPageBreak/>
        <w:t>4.1 Conclusion</w:t>
      </w:r>
    </w:p>
    <w:p w14:paraId="08E49D6C" w14:textId="77777777" w:rsidR="00066508" w:rsidRPr="00947BF7" w:rsidRDefault="00000000">
      <w:pPr>
        <w:pStyle w:val="FirstParagraph"/>
      </w:pPr>
      <w:bookmarkStart w:id="166" w:name="sec-discussion"/>
      <w:bookmarkStart w:id="167" w:name="conclusion"/>
      <w:r w:rsidRPr="00947BF7">
        <w:t>In conclusion, in a study of 1,297 children from 6 European birth cohorts, we observed that (</w:t>
      </w:r>
      <w:proofErr w:type="spellStart"/>
      <w:r w:rsidRPr="00947BF7">
        <w:t>i</w:t>
      </w:r>
      <w:proofErr w:type="spellEnd"/>
      <w:r w:rsidRPr="00947BF7">
        <w:t>) exposure to certain non-persistent EDCs is associated with higher values of HRT-SE and might disrupt the HPA axis, and (ii) certain glucocorticosteroids are associated with HRT-SE in a sex-specific manner.</w:t>
      </w:r>
      <w:bookmarkEnd w:id="166"/>
      <w:bookmarkEnd w:id="167"/>
    </w:p>
    <w:p w14:paraId="23D71B3B" w14:textId="3F794EB0" w:rsidR="00A87975" w:rsidRDefault="00A87975" w:rsidP="00F640E8">
      <w:pPr>
        <w:pStyle w:val="BodyText"/>
        <w:spacing w:before="0"/>
        <w:rPr>
          <w:ins w:id="168" w:author="Lorenzo Fabbri" w:date="2024-10-28T12:52:00Z" w16du:dateUtc="2024-10-28T11:52:00Z"/>
        </w:rPr>
      </w:pPr>
      <w:r w:rsidRPr="00947BF7">
        <w:t xml:space="preserve">While several of our results are </w:t>
      </w:r>
      <w:r w:rsidRPr="00947BF7">
        <w:rPr>
          <w:i/>
          <w:iCs/>
        </w:rPr>
        <w:t>statistically significan</w:t>
      </w:r>
      <w:r w:rsidR="008F18D3" w:rsidRPr="00947BF7">
        <w:rPr>
          <w:i/>
          <w:iCs/>
        </w:rPr>
        <w:t>t</w:t>
      </w:r>
      <w:r w:rsidRPr="00947BF7">
        <w:t xml:space="preserve">, the estimates are generally </w:t>
      </w:r>
      <w:r w:rsidRPr="00947BF7">
        <w:rPr>
          <w:i/>
          <w:iCs/>
        </w:rPr>
        <w:t>small</w:t>
      </w:r>
      <w:r w:rsidRPr="00947BF7">
        <w:t xml:space="preserve"> in magnitude. </w:t>
      </w:r>
      <w:r w:rsidR="002D3D68" w:rsidRPr="00947BF7">
        <w:t>Nevertheless, two important factors should be considered when discussing the public health significance of these findings. First,</w:t>
      </w:r>
      <w:r w:rsidR="00EF1604" w:rsidRPr="00947BF7">
        <w:t xml:space="preserve"> </w:t>
      </w:r>
      <w:r w:rsidR="008F18D3" w:rsidRPr="00947BF7">
        <w:t>w</w:t>
      </w:r>
      <w:r w:rsidR="004E232D" w:rsidRPr="00947BF7">
        <w:t xml:space="preserve">hile the marginal associations are </w:t>
      </w:r>
      <w:r w:rsidR="004E232D" w:rsidRPr="00947BF7">
        <w:rPr>
          <w:i/>
          <w:iCs/>
        </w:rPr>
        <w:t>small</w:t>
      </w:r>
      <w:r w:rsidR="004E232D" w:rsidRPr="00947BF7">
        <w:t xml:space="preserve"> in magnitude, individual-level effects might still be clinically significant. Second, EDCs are ubiquitous chemicals present in many every-day products and diet. Thus, even </w:t>
      </w:r>
      <w:r w:rsidR="004E232D" w:rsidRPr="00947BF7">
        <w:rPr>
          <w:i/>
          <w:iCs/>
        </w:rPr>
        <w:t>small</w:t>
      </w:r>
      <w:r w:rsidR="004E232D" w:rsidRPr="00947BF7">
        <w:t xml:space="preserve"> marginal associations might be significant at the population level. For non-persistent EDCs, larger studies with repeated measurements of the exposures at several time points are necessary to fully understand their impact on neurodevelopment.</w:t>
      </w:r>
    </w:p>
    <w:p w14:paraId="2C8D7EB4" w14:textId="1B453BD4" w:rsidR="00F640E8" w:rsidRDefault="00F640E8" w:rsidP="001703E9">
      <w:pPr>
        <w:pStyle w:val="Heading1"/>
        <w:spacing w:before="0" w:after="0"/>
        <w:rPr>
          <w:ins w:id="169" w:author="Lorenzo Fabbri" w:date="2024-10-28T12:53:00Z" w16du:dateUtc="2024-10-28T11:53:00Z"/>
          <w:color w:val="auto"/>
        </w:rPr>
        <w:pPrChange w:id="170" w:author="Lorenzo Fabbri" w:date="2024-10-28T12:54:00Z" w16du:dateUtc="2024-10-28T11:54:00Z">
          <w:pPr>
            <w:pStyle w:val="Heading1"/>
          </w:pPr>
        </w:pPrChange>
      </w:pPr>
      <w:ins w:id="171" w:author="Lorenzo Fabbri" w:date="2024-10-28T12:53:00Z" w16du:dateUtc="2024-10-28T11:53:00Z">
        <w:r w:rsidRPr="00947BF7">
          <w:rPr>
            <w:color w:val="auto"/>
          </w:rPr>
          <w:t xml:space="preserve">5. </w:t>
        </w:r>
        <w:r w:rsidRPr="00F640E8">
          <w:rPr>
            <w:color w:val="auto"/>
          </w:rPr>
          <w:t>Data Sharing and Code</w:t>
        </w:r>
      </w:ins>
    </w:p>
    <w:p w14:paraId="5177EBFD" w14:textId="77777777" w:rsidR="00F640E8" w:rsidRDefault="00F640E8" w:rsidP="00F640E8">
      <w:pPr>
        <w:pStyle w:val="FirstParagraph"/>
        <w:rPr>
          <w:ins w:id="172" w:author="Lorenzo Fabbri" w:date="2024-10-28T12:53:00Z" w16du:dateUtc="2024-10-28T11:53:00Z"/>
        </w:rPr>
      </w:pPr>
      <w:ins w:id="173" w:author="Lorenzo Fabbri" w:date="2024-10-28T12:53:00Z" w16du:dateUtc="2024-10-28T11:53:00Z">
        <w:r>
          <w:t>Access to HELIX data is based on approval by the HELIX Project Executive Committee and by the individual cohorts. Further details on the content of the data warehouse (data catalog) and procedures for external access are described on the project website (http://www.projecthelix.eu/index.php/es/data-inventory).</w:t>
        </w:r>
      </w:ins>
    </w:p>
    <w:p w14:paraId="6CD81FC8" w14:textId="66F2A4A0" w:rsidR="00F640E8" w:rsidRPr="00F640E8" w:rsidRDefault="00F640E8" w:rsidP="00F640E8">
      <w:pPr>
        <w:pStyle w:val="BodyText"/>
        <w:rPr>
          <w:ins w:id="174" w:author="Lorenzo Fabbri" w:date="2024-10-28T12:48:00Z" w16du:dateUtc="2024-10-28T11:48:00Z"/>
        </w:rPr>
      </w:pPr>
      <w:ins w:id="175" w:author="Lorenzo Fabbri" w:date="2024-10-28T12:53:00Z" w16du:dateUtc="2024-10-28T11:53:00Z">
        <w:r>
          <w:t>The R code to reproduce analyses and results is available online (https://github.com/lorenzoFabbri/paper-helixSC-neuro).</w:t>
        </w:r>
      </w:ins>
    </w:p>
    <w:p w14:paraId="47C55E13" w14:textId="7EFA9581" w:rsidR="00B56E30" w:rsidRPr="00B56E30" w:rsidRDefault="00F640E8" w:rsidP="001703E9">
      <w:pPr>
        <w:pStyle w:val="Heading1"/>
        <w:spacing w:before="0" w:after="0"/>
        <w:rPr>
          <w:ins w:id="176" w:author="Lorenzo Fabbri" w:date="2024-10-28T12:48:00Z" w16du:dateUtc="2024-10-28T11:48:00Z"/>
          <w:color w:val="auto"/>
          <w:rPrChange w:id="177" w:author="Lorenzo Fabbri" w:date="2024-10-28T12:48:00Z" w16du:dateUtc="2024-10-28T11:48:00Z">
            <w:rPr>
              <w:ins w:id="178" w:author="Lorenzo Fabbri" w:date="2024-10-28T12:48:00Z" w16du:dateUtc="2024-10-28T11:48:00Z"/>
            </w:rPr>
          </w:rPrChange>
        </w:rPr>
        <w:pPrChange w:id="179" w:author="Lorenzo Fabbri" w:date="2024-10-28T12:54:00Z" w16du:dateUtc="2024-10-28T11:54:00Z">
          <w:pPr>
            <w:pStyle w:val="BodyText"/>
          </w:pPr>
        </w:pPrChange>
      </w:pPr>
      <w:ins w:id="180" w:author="Lorenzo Fabbri" w:date="2024-10-28T12:51:00Z" w16du:dateUtc="2024-10-28T11:51:00Z">
        <w:r>
          <w:rPr>
            <w:color w:val="auto"/>
          </w:rPr>
          <w:lastRenderedPageBreak/>
          <w:t>6</w:t>
        </w:r>
      </w:ins>
      <w:ins w:id="181" w:author="Lorenzo Fabbri" w:date="2024-10-28T12:48:00Z" w16du:dateUtc="2024-10-28T11:48:00Z">
        <w:r w:rsidR="00B56E30" w:rsidRPr="00947BF7">
          <w:rPr>
            <w:color w:val="auto"/>
          </w:rPr>
          <w:t xml:space="preserve">. </w:t>
        </w:r>
        <w:r w:rsidR="00B56E30" w:rsidRPr="00B56E30">
          <w:rPr>
            <w:color w:val="auto"/>
          </w:rPr>
          <w:t>Funding</w:t>
        </w:r>
      </w:ins>
    </w:p>
    <w:p w14:paraId="77198863" w14:textId="77777777" w:rsidR="00B56E30" w:rsidRDefault="00B56E30" w:rsidP="00B56E30">
      <w:pPr>
        <w:pStyle w:val="FirstParagraph"/>
        <w:rPr>
          <w:ins w:id="182" w:author="Lorenzo Fabbri" w:date="2024-10-28T12:48:00Z" w16du:dateUtc="2024-10-28T11:48:00Z"/>
        </w:rPr>
      </w:pPr>
      <w:ins w:id="183" w:author="Lorenzo Fabbri" w:date="2024-10-28T12:48:00Z" w16du:dateUtc="2024-10-28T11:48:00Z">
        <w:r>
          <w:t xml:space="preserve">The research leading to these results has received funding from the European Union’s Horizon 2020 research and innovation </w:t>
        </w:r>
        <w:proofErr w:type="spellStart"/>
        <w:r>
          <w:t>programme</w:t>
        </w:r>
        <w:proofErr w:type="spellEnd"/>
        <w:r>
          <w:t xml:space="preserve"> under grant agreements no. 825712 [OBERON] and no. 874583 [ATHLETE].</w:t>
        </w:r>
      </w:ins>
    </w:p>
    <w:p w14:paraId="29922930" w14:textId="77777777" w:rsidR="00B56E30" w:rsidRDefault="00B56E30" w:rsidP="00B56E30">
      <w:pPr>
        <w:pStyle w:val="BodyText"/>
        <w:rPr>
          <w:ins w:id="184" w:author="Lorenzo Fabbri" w:date="2024-10-28T12:48:00Z" w16du:dateUtc="2024-10-28T11:48:00Z"/>
        </w:rPr>
      </w:pPr>
      <w:ins w:id="185" w:author="Lorenzo Fabbri" w:date="2024-10-28T12:48:00Z" w16du:dateUtc="2024-10-28T11:48:00Z">
        <w:r>
          <w:t xml:space="preserve">Data were collected as part of the European Community’s Seventh Framework </w:t>
        </w:r>
        <w:proofErr w:type="spellStart"/>
        <w:r>
          <w:t>Programme</w:t>
        </w:r>
        <w:proofErr w:type="spellEnd"/>
        <w:r>
          <w:t xml:space="preserve"> (FP7/2007-2013) under grant agreement no 308333 (HELIX).</w:t>
        </w:r>
      </w:ins>
    </w:p>
    <w:p w14:paraId="6742ED94" w14:textId="77777777" w:rsidR="00B56E30" w:rsidRDefault="00B56E30" w:rsidP="00B56E30">
      <w:pPr>
        <w:pStyle w:val="BodyText"/>
        <w:rPr>
          <w:ins w:id="186" w:author="Lorenzo Fabbri" w:date="2024-10-28T12:48:00Z" w16du:dateUtc="2024-10-28T11:48:00Z"/>
        </w:rPr>
      </w:pPr>
      <w:ins w:id="187" w:author="Lorenzo Fabbri" w:date="2024-10-28T12:48:00Z" w16du:dateUtc="2024-10-28T11:48:00Z">
        <w:r>
          <w:t xml:space="preserve">Born in Bradford receives funding from a joint grant from the UK Medical Research Council (MRC) and UK Economic and Social Science Research Council (ESRC) [MR/N024391/1]; the British Heart Foundation [CS/16/4/32482]; a </w:t>
        </w:r>
        <w:proofErr w:type="spellStart"/>
        <w:r>
          <w:t>Wellcome</w:t>
        </w:r>
        <w:proofErr w:type="spellEnd"/>
        <w:r>
          <w:t xml:space="preserve"> Infrastructure Grant [WT101597MA]; The National Institute for Health Research under its Applied Research Collaboration for Yorkshire and Humber [NIHR200166]. The views expressed are those of the author(s), and not necessarily those of the NHS, the NIHR or the Department of Health and Social Care.</w:t>
        </w:r>
      </w:ins>
    </w:p>
    <w:p w14:paraId="0DA12A20" w14:textId="77777777" w:rsidR="00B56E30" w:rsidRDefault="00B56E30" w:rsidP="00B56E30">
      <w:pPr>
        <w:pStyle w:val="BodyText"/>
        <w:rPr>
          <w:ins w:id="188" w:author="Lorenzo Fabbri" w:date="2024-10-28T12:48:00Z" w16du:dateUtc="2024-10-28T11:48:00Z"/>
        </w:rPr>
      </w:pPr>
      <w:ins w:id="189" w:author="Lorenzo Fabbri" w:date="2024-10-28T12:48:00Z" w16du:dateUtc="2024-10-28T11:48:00Z">
        <w:r>
          <w:t xml:space="preserve">The EDEN study was supported by Foundation for medical research (FRM), National Agency for Research (ANR), National Institute for Research in Public health (IRESP: TGIR </w:t>
        </w:r>
        <w:proofErr w:type="spellStart"/>
        <w:r>
          <w:t>cohorte</w:t>
        </w:r>
        <w:proofErr w:type="spellEnd"/>
        <w:r>
          <w:t xml:space="preserve"> santé 2008 program), French Ministry of Health (DGS), French Ministry of Research, INSERM Bone and Joint Diseases National Research (PRO-A), and Human Nutrition National Research Programs, Paris-Sud University, Nestlé, French National Institute for Population Health Surveillance (</w:t>
        </w:r>
        <w:proofErr w:type="spellStart"/>
        <w:r>
          <w:t>InVS</w:t>
        </w:r>
        <w:proofErr w:type="spellEnd"/>
        <w:r>
          <w:t xml:space="preserve">), French National Institute for Health Education (INPES), the European Union FP7 </w:t>
        </w:r>
        <w:proofErr w:type="spellStart"/>
        <w:r>
          <w:t>programmes</w:t>
        </w:r>
        <w:proofErr w:type="spellEnd"/>
        <w:r>
          <w:t xml:space="preserve"> (FP7/2007–2013, HELIX, ESCAPE, ENRIECO, </w:t>
        </w:r>
        <w:proofErr w:type="spellStart"/>
        <w:r>
          <w:t>Medall</w:t>
        </w:r>
        <w:proofErr w:type="spellEnd"/>
        <w:r>
          <w:t xml:space="preserve"> projects), Diabetes National Research Program (through a </w:t>
        </w:r>
        <w:r>
          <w:lastRenderedPageBreak/>
          <w:t xml:space="preserve">collaboration with the French Association of Diabetic Patients (AFD)), French Agency for Environmental Health Safety (now ANSES), </w:t>
        </w:r>
        <w:proofErr w:type="spellStart"/>
        <w:r>
          <w:t>Mutuelle</w:t>
        </w:r>
        <w:proofErr w:type="spellEnd"/>
        <w:r>
          <w:t xml:space="preserve"> Générale de </w:t>
        </w:r>
        <w:proofErr w:type="spellStart"/>
        <w:r>
          <w:t>l’Education</w:t>
        </w:r>
        <w:proofErr w:type="spellEnd"/>
        <w:r>
          <w:t xml:space="preserve"> Nationale a complementary health insurance (MGEN), French national agency for food security, French-speaking association for the study of diabetes and metabolism (ALFEDIAM).</w:t>
        </w:r>
      </w:ins>
    </w:p>
    <w:p w14:paraId="7AD9BB8E" w14:textId="77777777" w:rsidR="00B56E30" w:rsidRDefault="00B56E30" w:rsidP="00B56E30">
      <w:pPr>
        <w:pStyle w:val="BodyText"/>
        <w:rPr>
          <w:ins w:id="190" w:author="Lorenzo Fabbri" w:date="2024-10-28T12:48:00Z" w16du:dateUtc="2024-10-28T11:48:00Z"/>
        </w:rPr>
      </w:pPr>
      <w:ins w:id="191" w:author="Lorenzo Fabbri" w:date="2024-10-28T12:48:00Z" w16du:dateUtc="2024-10-28T11:48:00Z">
        <w:r>
          <w:t xml:space="preserve">INMA data collections were supported by grants from the Instituto de Salud Carlos III, CIBERESP, and the </w:t>
        </w:r>
        <w:proofErr w:type="spellStart"/>
        <w:r>
          <w:t>Generalitat</w:t>
        </w:r>
        <w:proofErr w:type="spellEnd"/>
        <w:r>
          <w:t xml:space="preserve"> de Catalunya-CIRIT.</w:t>
        </w:r>
      </w:ins>
    </w:p>
    <w:p w14:paraId="0DFD1DB1" w14:textId="77777777" w:rsidR="00B56E30" w:rsidRDefault="00B56E30" w:rsidP="00B56E30">
      <w:pPr>
        <w:pStyle w:val="BodyText"/>
        <w:rPr>
          <w:ins w:id="192" w:author="Lorenzo Fabbri" w:date="2024-10-28T12:48:00Z" w16du:dateUtc="2024-10-28T11:48:00Z"/>
        </w:rPr>
      </w:pPr>
      <w:ins w:id="193" w:author="Lorenzo Fabbri" w:date="2024-10-28T12:48:00Z" w16du:dateUtc="2024-10-28T11:48:00Z">
        <w:r>
          <w:t>KANC was funded by the grant of the Lithuanian Agency for Science Innovation and Technology (6-04-2014_31V-66).</w:t>
        </w:r>
      </w:ins>
    </w:p>
    <w:p w14:paraId="4268C061" w14:textId="77777777" w:rsidR="00B56E30" w:rsidRDefault="00B56E30" w:rsidP="00B56E30">
      <w:pPr>
        <w:pStyle w:val="BodyText"/>
        <w:rPr>
          <w:ins w:id="194" w:author="Lorenzo Fabbri" w:date="2024-10-28T12:48:00Z" w16du:dateUtc="2024-10-28T11:48:00Z"/>
        </w:rPr>
      </w:pPr>
      <w:ins w:id="195" w:author="Lorenzo Fabbri" w:date="2024-10-28T12:48:00Z" w16du:dateUtc="2024-10-28T11:48:00Z">
        <w:r>
          <w:t>The Norwegian Mother, Father and Child Cohort Study is supported by the Norwegian Ministry of Health and Care Services and the Ministry of Education and Research.</w:t>
        </w:r>
      </w:ins>
    </w:p>
    <w:p w14:paraId="47A9221A" w14:textId="77777777" w:rsidR="00B56E30" w:rsidRDefault="00B56E30" w:rsidP="00B56E30">
      <w:pPr>
        <w:pStyle w:val="BodyText"/>
        <w:rPr>
          <w:ins w:id="196" w:author="Lorenzo Fabbri" w:date="2024-10-28T12:48:00Z" w16du:dateUtc="2024-10-28T11:48:00Z"/>
        </w:rPr>
      </w:pPr>
      <w:ins w:id="197" w:author="Lorenzo Fabbri" w:date="2024-10-28T12:48:00Z" w16du:dateUtc="2024-10-28T11:48:00Z">
        <w:r>
          <w:t xml:space="preserve">The Rhea project was financially supported by European projects (EU FP6-2003-Food-3-NewGeneris, EU FP6. STREP </w:t>
        </w:r>
        <w:proofErr w:type="spellStart"/>
        <w:r>
          <w:t>Hiwate</w:t>
        </w:r>
        <w:proofErr w:type="spellEnd"/>
        <w:r>
          <w:t xml:space="preserve">, EU FP7 ENV.2007.1.2.2.2. Project No 211250 Escape, EU FP7-2008-ENV-1.2.1.4 </w:t>
        </w:r>
        <w:proofErr w:type="spellStart"/>
        <w:r>
          <w:t>Envirogenomarkers</w:t>
        </w:r>
        <w:proofErr w:type="spellEnd"/>
        <w:r>
          <w:t>, EU FP7-HEALTH-2009- single stage CHICOS, EU FP7 ENV.2008.1.2.1.6. Proposal No 226285 ENRIECO, EU- FP7- HEALTH-2012 Proposal No 308333 HELIX), and the Greek Ministry of Health (Program of Prevention of obesity and neurodevelopmental disorders in preschool children, in Heraklion district, Crete, Greece: 2011-2014; “Rhea Plus”: Primary Prevention Program of Environmental Risk Factors for Reproductive Health, and Child Health: 2012-15).</w:t>
        </w:r>
      </w:ins>
    </w:p>
    <w:p w14:paraId="3E8E299E" w14:textId="77777777" w:rsidR="00B56E30" w:rsidRDefault="00B56E30" w:rsidP="00B56E30">
      <w:pPr>
        <w:pStyle w:val="BodyText"/>
        <w:rPr>
          <w:ins w:id="198" w:author="Lorenzo Fabbri" w:date="2024-10-28T12:48:00Z" w16du:dateUtc="2024-10-28T11:48:00Z"/>
        </w:rPr>
      </w:pPr>
      <w:ins w:id="199" w:author="Lorenzo Fabbri" w:date="2024-10-28T12:48:00Z" w16du:dateUtc="2024-10-28T11:48:00Z">
        <w:r>
          <w:t>Oliver Robinson is supported by a UK Research and Innovation Future Leaders Fellowship MR/S03532X/1.</w:t>
        </w:r>
      </w:ins>
    </w:p>
    <w:p w14:paraId="119D8389" w14:textId="2B54A38A" w:rsidR="00B56E30" w:rsidRPr="00947BF7" w:rsidRDefault="00B56E30" w:rsidP="00947BF7">
      <w:pPr>
        <w:pStyle w:val="BodyText"/>
      </w:pPr>
      <w:proofErr w:type="spellStart"/>
      <w:ins w:id="200" w:author="Lorenzo Fabbri" w:date="2024-10-28T12:48:00Z" w16du:dateUtc="2024-10-28T11:48:00Z">
        <w:r w:rsidRPr="00AC7165">
          <w:lastRenderedPageBreak/>
          <w:t>ISGlobal</w:t>
        </w:r>
        <w:proofErr w:type="spellEnd"/>
        <w:r w:rsidRPr="00AC7165">
          <w:t xml:space="preserve"> acknowledges support from the grant CEX2023-0001290-S funded by MCIN/AEI/ 10.13039/501100011033, and support from the </w:t>
        </w:r>
        <w:proofErr w:type="spellStart"/>
        <w:r w:rsidRPr="00AC7165">
          <w:t>Generalitat</w:t>
        </w:r>
        <w:proofErr w:type="spellEnd"/>
        <w:r w:rsidRPr="00AC7165">
          <w:t xml:space="preserve"> de Catalunya through the CERCA Program.</w:t>
        </w:r>
      </w:ins>
    </w:p>
    <w:p w14:paraId="4577FCDD" w14:textId="5F352EC2" w:rsidR="00066508" w:rsidRPr="00947BF7" w:rsidRDefault="00F640E8" w:rsidP="001703E9">
      <w:pPr>
        <w:pStyle w:val="Heading1"/>
        <w:spacing w:before="0" w:after="0"/>
        <w:rPr>
          <w:color w:val="auto"/>
        </w:rPr>
        <w:pPrChange w:id="201" w:author="Lorenzo Fabbri" w:date="2024-10-28T12:55:00Z" w16du:dateUtc="2024-10-28T11:55:00Z">
          <w:pPr>
            <w:pStyle w:val="Heading1"/>
          </w:pPr>
        </w:pPrChange>
      </w:pPr>
      <w:ins w:id="202" w:author="Lorenzo Fabbri" w:date="2024-10-28T12:51:00Z" w16du:dateUtc="2024-10-28T11:51:00Z">
        <w:r>
          <w:rPr>
            <w:color w:val="auto"/>
          </w:rPr>
          <w:t>7</w:t>
        </w:r>
      </w:ins>
      <w:del w:id="203" w:author="Lorenzo Fabbri" w:date="2024-10-28T12:48:00Z" w16du:dateUtc="2024-10-28T11:48:00Z">
        <w:r w:rsidR="00000000" w:rsidRPr="00947BF7" w:rsidDel="00B56E30">
          <w:rPr>
            <w:color w:val="auto"/>
          </w:rPr>
          <w:delText>5</w:delText>
        </w:r>
      </w:del>
      <w:r w:rsidR="00000000" w:rsidRPr="00947BF7">
        <w:rPr>
          <w:color w:val="auto"/>
        </w:rPr>
        <w:t>. Acknowledgments</w:t>
      </w:r>
    </w:p>
    <w:p w14:paraId="272C8B30" w14:textId="77777777" w:rsidR="00066508" w:rsidRPr="00947BF7" w:rsidRDefault="00000000">
      <w:pPr>
        <w:pStyle w:val="FirstParagraph"/>
      </w:pPr>
      <w:r w:rsidRPr="00947BF7">
        <w:t xml:space="preserve">The authors acknowledge that </w:t>
      </w:r>
      <w:proofErr w:type="gramStart"/>
      <w:r w:rsidRPr="00947BF7">
        <w:t>Born</w:t>
      </w:r>
      <w:proofErr w:type="gramEnd"/>
      <w:r w:rsidRPr="00947BF7">
        <w:t xml:space="preserve"> in Bradford is only possible because of the enthusiasm and commitment of the children and parents in Born in Bradford. We are grateful to all participants, health professionals and researchers who have made Born in Bradford happen.</w:t>
      </w:r>
    </w:p>
    <w:p w14:paraId="72E47D16" w14:textId="77777777" w:rsidR="00066508" w:rsidRPr="00947BF7" w:rsidRDefault="00000000">
      <w:pPr>
        <w:pStyle w:val="BodyText"/>
      </w:pPr>
      <w:r w:rsidRPr="00947BF7">
        <w:t xml:space="preserve">The authors thank the EDEN mother-child cohort study group, whose members are I. </w:t>
      </w:r>
      <w:proofErr w:type="spellStart"/>
      <w:r w:rsidRPr="00947BF7">
        <w:t>Annesi-Maesano</w:t>
      </w:r>
      <w:proofErr w:type="spellEnd"/>
      <w:r w:rsidRPr="00947BF7">
        <w:t xml:space="preserve">, J.Y. Bernard, M.A. Charles, P. </w:t>
      </w:r>
      <w:proofErr w:type="spellStart"/>
      <w:r w:rsidRPr="00947BF7">
        <w:t>Dargent</w:t>
      </w:r>
      <w:proofErr w:type="spellEnd"/>
      <w:r w:rsidRPr="00947BF7">
        <w:t xml:space="preserve">-Molina, B. de Lauzon-Guillain, P. </w:t>
      </w:r>
      <w:proofErr w:type="spellStart"/>
      <w:r w:rsidRPr="00947BF7">
        <w:t>Ducimetière</w:t>
      </w:r>
      <w:proofErr w:type="spellEnd"/>
      <w:r w:rsidRPr="00947BF7">
        <w:t xml:space="preserve">, M. de Agostini, B. </w:t>
      </w:r>
      <w:proofErr w:type="spellStart"/>
      <w:r w:rsidRPr="00947BF7">
        <w:t>Foliguet</w:t>
      </w:r>
      <w:proofErr w:type="spellEnd"/>
      <w:r w:rsidRPr="00947BF7">
        <w:t xml:space="preserve">, A. </w:t>
      </w:r>
      <w:proofErr w:type="spellStart"/>
      <w:r w:rsidRPr="00947BF7">
        <w:t>Forhan</w:t>
      </w:r>
      <w:proofErr w:type="spellEnd"/>
      <w:r w:rsidRPr="00947BF7">
        <w:t xml:space="preserve">, X. </w:t>
      </w:r>
      <w:proofErr w:type="spellStart"/>
      <w:r w:rsidRPr="00947BF7">
        <w:t>Fritel</w:t>
      </w:r>
      <w:proofErr w:type="spellEnd"/>
      <w:r w:rsidRPr="00947BF7">
        <w:t xml:space="preserve">, A. </w:t>
      </w:r>
      <w:proofErr w:type="spellStart"/>
      <w:r w:rsidRPr="00947BF7">
        <w:t>Germa</w:t>
      </w:r>
      <w:proofErr w:type="spellEnd"/>
      <w:r w:rsidRPr="00947BF7">
        <w:t xml:space="preserve">, V. </w:t>
      </w:r>
      <w:proofErr w:type="spellStart"/>
      <w:r w:rsidRPr="00947BF7">
        <w:t>Goua</w:t>
      </w:r>
      <w:proofErr w:type="spellEnd"/>
      <w:r w:rsidRPr="00947BF7">
        <w:t xml:space="preserve">, R. </w:t>
      </w:r>
      <w:proofErr w:type="spellStart"/>
      <w:r w:rsidRPr="00947BF7">
        <w:t>Hankard</w:t>
      </w:r>
      <w:proofErr w:type="spellEnd"/>
      <w:r w:rsidRPr="00947BF7">
        <w:t xml:space="preserve">, B. </w:t>
      </w:r>
      <w:proofErr w:type="spellStart"/>
      <w:r w:rsidRPr="00947BF7">
        <w:t>Heude</w:t>
      </w:r>
      <w:proofErr w:type="spellEnd"/>
      <w:r w:rsidRPr="00947BF7">
        <w:t xml:space="preserve">, M. Kaminski, B. </w:t>
      </w:r>
      <w:proofErr w:type="spellStart"/>
      <w:r w:rsidRPr="00947BF7">
        <w:t>Larroquey</w:t>
      </w:r>
      <w:proofErr w:type="spellEnd"/>
      <w:r w:rsidRPr="00947BF7">
        <w:t xml:space="preserve">, N. Lelong, J. </w:t>
      </w:r>
      <w:proofErr w:type="spellStart"/>
      <w:r w:rsidRPr="00947BF7">
        <w:t>Lepeule</w:t>
      </w:r>
      <w:proofErr w:type="spellEnd"/>
      <w:r w:rsidRPr="00947BF7">
        <w:t xml:space="preserve">, G. Magnin, L. Marchand, C. </w:t>
      </w:r>
      <w:proofErr w:type="spellStart"/>
      <w:r w:rsidRPr="00947BF7">
        <w:t>Nabet</w:t>
      </w:r>
      <w:proofErr w:type="spellEnd"/>
      <w:r w:rsidRPr="00947BF7">
        <w:t xml:space="preserve">, F Pierre, R. Slama, M.J. </w:t>
      </w:r>
      <w:proofErr w:type="spellStart"/>
      <w:r w:rsidRPr="00947BF7">
        <w:t>Saurel-Cubizolles</w:t>
      </w:r>
      <w:proofErr w:type="spellEnd"/>
      <w:r w:rsidRPr="00947BF7">
        <w:t xml:space="preserve">, M. Schweitzer, and O. </w:t>
      </w:r>
      <w:proofErr w:type="spellStart"/>
      <w:r w:rsidRPr="00947BF7">
        <w:t>Thiebaugeorges</w:t>
      </w:r>
      <w:proofErr w:type="spellEnd"/>
      <w:r w:rsidRPr="00947BF7">
        <w:t>.</w:t>
      </w:r>
    </w:p>
    <w:p w14:paraId="429FAE3A" w14:textId="77777777" w:rsidR="00066508" w:rsidRPr="00947BF7" w:rsidRDefault="00000000">
      <w:bookmarkStart w:id="204" w:name="acknowledgments"/>
      <w:bookmarkEnd w:id="204"/>
      <w:r w:rsidRPr="00947BF7">
        <w:br w:type="page"/>
      </w:r>
    </w:p>
    <w:p w14:paraId="02EBBCDE" w14:textId="77777777" w:rsidR="00066508" w:rsidRPr="00947BF7" w:rsidRDefault="00000000">
      <w:pPr>
        <w:pStyle w:val="Heading1"/>
        <w:rPr>
          <w:color w:val="auto"/>
        </w:rPr>
      </w:pPr>
      <w:r w:rsidRPr="00947BF7">
        <w:rPr>
          <w:color w:val="auto"/>
        </w:rPr>
        <w:lastRenderedPageBreak/>
        <w:t>References</w:t>
      </w:r>
    </w:p>
    <w:p w14:paraId="28B9434D" w14:textId="77777777" w:rsidR="00066508" w:rsidRPr="00947BF7" w:rsidRDefault="00000000">
      <w:pPr>
        <w:pStyle w:val="Bibliography"/>
      </w:pPr>
      <w:bookmarkStart w:id="205" w:name="ref-Arel-Bundock%3A2023"/>
      <w:bookmarkStart w:id="206" w:name="refs"/>
      <w:r w:rsidRPr="00947BF7">
        <w:t>Arel-</w:t>
      </w:r>
      <w:proofErr w:type="spellStart"/>
      <w:r w:rsidRPr="00947BF7">
        <w:t>Bundock</w:t>
      </w:r>
      <w:proofErr w:type="spellEnd"/>
      <w:r w:rsidRPr="00947BF7">
        <w:t xml:space="preserve">, V., 2023. </w:t>
      </w:r>
      <w:hyperlink r:id="rId7">
        <w:proofErr w:type="spellStart"/>
        <w:r w:rsidR="00066508" w:rsidRPr="00947BF7">
          <w:rPr>
            <w:rStyle w:val="Hyperlink"/>
            <w:color w:val="auto"/>
          </w:rPr>
          <w:t>Marginaleffects</w:t>
        </w:r>
        <w:proofErr w:type="spellEnd"/>
        <w:r w:rsidR="00066508" w:rsidRPr="00947BF7">
          <w:rPr>
            <w:rStyle w:val="Hyperlink"/>
            <w:color w:val="auto"/>
          </w:rPr>
          <w:t>: Predictions, comparisons, slopes, marginal means, and hypothesis tests</w:t>
        </w:r>
      </w:hyperlink>
      <w:r w:rsidRPr="00947BF7">
        <w:t>.</w:t>
      </w:r>
      <w:bookmarkEnd w:id="205"/>
    </w:p>
    <w:p w14:paraId="6657B2B8" w14:textId="77777777" w:rsidR="00066508" w:rsidRPr="00947BF7" w:rsidRDefault="00000000">
      <w:pPr>
        <w:pStyle w:val="Bibliography"/>
      </w:pPr>
      <w:bookmarkStart w:id="207" w:name="ref-BalalianWhyattLiu%3A2019"/>
      <w:proofErr w:type="spellStart"/>
      <w:r w:rsidRPr="00947BF7">
        <w:t>Balalian</w:t>
      </w:r>
      <w:proofErr w:type="spellEnd"/>
      <w:r w:rsidRPr="00947BF7">
        <w:t xml:space="preserve">, A.A., </w:t>
      </w:r>
      <w:proofErr w:type="spellStart"/>
      <w:r w:rsidRPr="00947BF7">
        <w:t>Whyatt</w:t>
      </w:r>
      <w:proofErr w:type="spellEnd"/>
      <w:r w:rsidRPr="00947BF7">
        <w:t xml:space="preserve">, R.M., Liu, X., Insel, B.J., Rauh, V.A., </w:t>
      </w:r>
      <w:proofErr w:type="spellStart"/>
      <w:r w:rsidRPr="00947BF7">
        <w:t>Herbstman</w:t>
      </w:r>
      <w:proofErr w:type="spellEnd"/>
      <w:r w:rsidRPr="00947BF7">
        <w:t xml:space="preserve">, J., Factor-Litvak, P., 2019. Prenatal and childhood exposure to phthalates and motor skills at age 11 years. Environmental Research 171, 416–427. </w:t>
      </w:r>
      <w:hyperlink r:id="rId8">
        <w:r w:rsidR="00066508" w:rsidRPr="00947BF7">
          <w:rPr>
            <w:rStyle w:val="Hyperlink"/>
            <w:color w:val="auto"/>
          </w:rPr>
          <w:t>https://doi.org/10.1016/j.envres.2019.01.046</w:t>
        </w:r>
      </w:hyperlink>
      <w:bookmarkEnd w:id="207"/>
    </w:p>
    <w:p w14:paraId="4D703434" w14:textId="77777777" w:rsidR="00066508" w:rsidRPr="00947BF7" w:rsidRDefault="00000000">
      <w:pPr>
        <w:pStyle w:val="Bibliography"/>
      </w:pPr>
      <w:bookmarkStart w:id="208" w:name="ref-Barrett%3A2023"/>
      <w:r w:rsidRPr="00947BF7">
        <w:t xml:space="preserve">Barrett, M., 2023. </w:t>
      </w:r>
      <w:hyperlink r:id="rId9">
        <w:proofErr w:type="spellStart"/>
        <w:r w:rsidR="00066508" w:rsidRPr="00947BF7">
          <w:rPr>
            <w:rStyle w:val="Hyperlink"/>
            <w:color w:val="auto"/>
          </w:rPr>
          <w:t>Ggdag</w:t>
        </w:r>
        <w:proofErr w:type="spellEnd"/>
        <w:r w:rsidR="00066508" w:rsidRPr="00947BF7">
          <w:rPr>
            <w:rStyle w:val="Hyperlink"/>
            <w:color w:val="auto"/>
          </w:rPr>
          <w:t>: Analyze and Create Elegant Directed Acyclic Graphs</w:t>
        </w:r>
      </w:hyperlink>
      <w:r w:rsidRPr="00947BF7">
        <w:t>.</w:t>
      </w:r>
      <w:bookmarkEnd w:id="208"/>
    </w:p>
    <w:p w14:paraId="648F964A" w14:textId="77777777" w:rsidR="00066508" w:rsidRPr="00947BF7" w:rsidRDefault="00000000">
      <w:pPr>
        <w:pStyle w:val="Bibliography"/>
        <w:rPr>
          <w:lang w:val="es-ES"/>
        </w:rPr>
      </w:pPr>
      <w:bookmarkStart w:id="209" w:name="ref-BouchardBellingerWright%3A2010"/>
      <w:r w:rsidRPr="00947BF7">
        <w:t xml:space="preserve">Bouchard, M.F., Bellinger, D.C., Wright, R.O., Weisskopf, M.G., 2010. Attention-Deficit/Hyperactivity Disorder and Urinary Metabolites of Organophosphate Pesticides. </w:t>
      </w:r>
      <w:proofErr w:type="spellStart"/>
      <w:r w:rsidRPr="00947BF7">
        <w:rPr>
          <w:lang w:val="es-ES"/>
        </w:rPr>
        <w:t>Pediatrics</w:t>
      </w:r>
      <w:proofErr w:type="spellEnd"/>
      <w:r w:rsidRPr="00947BF7">
        <w:rPr>
          <w:lang w:val="es-ES"/>
        </w:rPr>
        <w:t xml:space="preserve"> 125, e1270–e1277. </w:t>
      </w:r>
      <w:r w:rsidR="00066508">
        <w:fldChar w:fldCharType="begin"/>
      </w:r>
      <w:r w:rsidR="00066508" w:rsidRPr="00B61399">
        <w:rPr>
          <w:lang w:val="es-ES"/>
          <w:rPrChange w:id="210" w:author="Lorenzo Fabbri" w:date="2024-10-24T15:44:00Z" w16du:dateUtc="2024-10-24T13:44:00Z">
            <w:rPr/>
          </w:rPrChange>
        </w:rPr>
        <w:instrText>HYPERLINK "https://doi.org/10.1542/peds.2009-3058" \h</w:instrText>
      </w:r>
      <w:r w:rsidR="00066508">
        <w:fldChar w:fldCharType="separate"/>
      </w:r>
      <w:r w:rsidR="00066508" w:rsidRPr="00947BF7">
        <w:rPr>
          <w:rStyle w:val="Hyperlink"/>
          <w:color w:val="auto"/>
          <w:lang w:val="es-ES"/>
        </w:rPr>
        <w:t>https://doi.org/10.1542/peds.2009-3058</w:t>
      </w:r>
      <w:r w:rsidR="00066508">
        <w:rPr>
          <w:rStyle w:val="Hyperlink"/>
          <w:color w:val="auto"/>
          <w:lang w:val="es-ES"/>
        </w:rPr>
        <w:fldChar w:fldCharType="end"/>
      </w:r>
      <w:bookmarkEnd w:id="209"/>
    </w:p>
    <w:p w14:paraId="73858832" w14:textId="77777777" w:rsidR="00066508" w:rsidRPr="00947BF7" w:rsidRDefault="00000000">
      <w:pPr>
        <w:pStyle w:val="Bibliography"/>
      </w:pPr>
      <w:bookmarkStart w:id="211" w:name="ref-Braun%3A2017"/>
      <w:r w:rsidRPr="00947BF7">
        <w:rPr>
          <w:lang w:val="es-ES"/>
        </w:rPr>
        <w:t xml:space="preserve">Braun, J.M., 2017. </w:t>
      </w:r>
      <w:r w:rsidRPr="00947BF7">
        <w:t xml:space="preserve">Early-life exposure to EDCs: Role in childhood obesity and neurodevelopment. Nat Rev Endocrinol 13, 161–173. </w:t>
      </w:r>
      <w:hyperlink r:id="rId10">
        <w:r w:rsidR="00066508" w:rsidRPr="00947BF7">
          <w:rPr>
            <w:rStyle w:val="Hyperlink"/>
            <w:color w:val="auto"/>
          </w:rPr>
          <w:t>https://doi.org/10.1038/nrendo.2016.186</w:t>
        </w:r>
      </w:hyperlink>
      <w:bookmarkEnd w:id="211"/>
    </w:p>
    <w:p w14:paraId="64C6D4E8" w14:textId="77777777" w:rsidR="00066508" w:rsidRPr="00947BF7" w:rsidRDefault="00000000">
      <w:pPr>
        <w:pStyle w:val="Bibliography"/>
      </w:pPr>
      <w:bookmarkStart w:id="212" w:name="Xa0cc0fdd8206e54b0a9b4bdcd9d2102efd24cb7"/>
      <w:r w:rsidRPr="00947BF7">
        <w:t xml:space="preserve">Cartier, C., </w:t>
      </w:r>
      <w:proofErr w:type="spellStart"/>
      <w:r w:rsidRPr="00947BF7">
        <w:t>Warembourg</w:t>
      </w:r>
      <w:proofErr w:type="spellEnd"/>
      <w:r w:rsidRPr="00947BF7">
        <w:t>, C., Le Maner-</w:t>
      </w:r>
      <w:proofErr w:type="spellStart"/>
      <w:r w:rsidRPr="00947BF7">
        <w:t>Idrissi</w:t>
      </w:r>
      <w:proofErr w:type="spellEnd"/>
      <w:r w:rsidRPr="00947BF7">
        <w:t xml:space="preserve">, G., Lacroix, A., Rouget, F., Monfort, C., Limon, G., Durand, G., Saint-Amour, D., Cordier, S., Chevrier, C., 2016. Organophosphate Insecticide Metabolites in Prenatal and Childhood Urine Samples and Intelligence Scores at 6 Years of Age: Results from the </w:t>
      </w:r>
      <w:proofErr w:type="gramStart"/>
      <w:r w:rsidRPr="00947BF7">
        <w:t>Mother</w:t>
      </w:r>
      <w:proofErr w:type="gramEnd"/>
      <w:r w:rsidRPr="00947BF7">
        <w:t xml:space="preserve">–Child PELAGIE Cohort (France). Environmental Health Perspectives 124, 674–680. </w:t>
      </w:r>
      <w:hyperlink r:id="rId11">
        <w:r w:rsidR="00066508" w:rsidRPr="00947BF7">
          <w:rPr>
            <w:rStyle w:val="Hyperlink"/>
            <w:color w:val="auto"/>
          </w:rPr>
          <w:t>https://doi.org/10.1289/ehp.1409472</w:t>
        </w:r>
      </w:hyperlink>
      <w:bookmarkEnd w:id="212"/>
    </w:p>
    <w:p w14:paraId="3AE2B3F4" w14:textId="77777777" w:rsidR="00066508" w:rsidRPr="00947BF7" w:rsidRDefault="00000000">
      <w:pPr>
        <w:pStyle w:val="Bibliography"/>
        <w:rPr>
          <w:lang w:val="es-ES"/>
        </w:rPr>
      </w:pPr>
      <w:bookmarkStart w:id="213" w:name="ref-CasasBasaganaSakhi%3A2018"/>
      <w:r w:rsidRPr="00947BF7">
        <w:t xml:space="preserve">Casas, M., </w:t>
      </w:r>
      <w:proofErr w:type="spellStart"/>
      <w:r w:rsidRPr="00947BF7">
        <w:t>Basagaña</w:t>
      </w:r>
      <w:proofErr w:type="spellEnd"/>
      <w:r w:rsidRPr="00947BF7">
        <w:t xml:space="preserve">, X., Sakhi, A.K., Haug, L.S., </w:t>
      </w:r>
      <w:proofErr w:type="spellStart"/>
      <w:r w:rsidRPr="00947BF7">
        <w:t>Philippat</w:t>
      </w:r>
      <w:proofErr w:type="spellEnd"/>
      <w:r w:rsidRPr="00947BF7">
        <w:t xml:space="preserve">, C., Granum, B., Manzano-Salgado, C.B., </w:t>
      </w:r>
      <w:proofErr w:type="spellStart"/>
      <w:r w:rsidRPr="00947BF7">
        <w:t>Brochot</w:t>
      </w:r>
      <w:proofErr w:type="spellEnd"/>
      <w:r w:rsidRPr="00947BF7">
        <w:t xml:space="preserve">, C., Zeman, F., de </w:t>
      </w:r>
      <w:proofErr w:type="spellStart"/>
      <w:r w:rsidRPr="00947BF7">
        <w:t>Bont</w:t>
      </w:r>
      <w:proofErr w:type="spellEnd"/>
      <w:r w:rsidRPr="00947BF7">
        <w:t xml:space="preserve">, J., </w:t>
      </w:r>
      <w:proofErr w:type="spellStart"/>
      <w:r w:rsidRPr="00947BF7">
        <w:t>Andrusaityte</w:t>
      </w:r>
      <w:proofErr w:type="spellEnd"/>
      <w:r w:rsidRPr="00947BF7">
        <w:t xml:space="preserve">, S., </w:t>
      </w:r>
      <w:proofErr w:type="spellStart"/>
      <w:r w:rsidRPr="00947BF7">
        <w:t>Chatzi</w:t>
      </w:r>
      <w:proofErr w:type="spellEnd"/>
      <w:r w:rsidRPr="00947BF7">
        <w:t>, L., Donaire-</w:t>
      </w:r>
      <w:r w:rsidRPr="00947BF7">
        <w:lastRenderedPageBreak/>
        <w:t>Gonzalez, D., Giorgis-Allemand, L., Gonzalez, J.R., Gracia-</w:t>
      </w:r>
      <w:proofErr w:type="spellStart"/>
      <w:r w:rsidRPr="00947BF7">
        <w:t>Lavedan</w:t>
      </w:r>
      <w:proofErr w:type="spellEnd"/>
      <w:r w:rsidRPr="00947BF7">
        <w:t xml:space="preserve">, E., </w:t>
      </w:r>
      <w:proofErr w:type="spellStart"/>
      <w:r w:rsidRPr="00947BF7">
        <w:t>Grazuleviciene</w:t>
      </w:r>
      <w:proofErr w:type="spellEnd"/>
      <w:r w:rsidRPr="00947BF7">
        <w:t xml:space="preserve">, R., </w:t>
      </w:r>
      <w:proofErr w:type="spellStart"/>
      <w:r w:rsidRPr="00947BF7">
        <w:t>Kampouri</w:t>
      </w:r>
      <w:proofErr w:type="spellEnd"/>
      <w:r w:rsidRPr="00947BF7">
        <w:t xml:space="preserve">, M., Lyon-Caen, S., </w:t>
      </w:r>
      <w:proofErr w:type="spellStart"/>
      <w:r w:rsidRPr="00947BF7">
        <w:t>Pañella</w:t>
      </w:r>
      <w:proofErr w:type="spellEnd"/>
      <w:r w:rsidRPr="00947BF7">
        <w:t xml:space="preserve">, P., </w:t>
      </w:r>
      <w:proofErr w:type="spellStart"/>
      <w:r w:rsidRPr="00947BF7">
        <w:t>Petraviciene</w:t>
      </w:r>
      <w:proofErr w:type="spellEnd"/>
      <w:r w:rsidRPr="00947BF7">
        <w:t xml:space="preserve">, I., Robinson, O., Urquiza, J., </w:t>
      </w:r>
      <w:proofErr w:type="spellStart"/>
      <w:r w:rsidRPr="00947BF7">
        <w:t>Vafeiadi</w:t>
      </w:r>
      <w:proofErr w:type="spellEnd"/>
      <w:r w:rsidRPr="00947BF7">
        <w:t xml:space="preserve">, M., Vernet, C., </w:t>
      </w:r>
      <w:proofErr w:type="spellStart"/>
      <w:r w:rsidRPr="00947BF7">
        <w:t>Waiblinger</w:t>
      </w:r>
      <w:proofErr w:type="spellEnd"/>
      <w:r w:rsidRPr="00947BF7">
        <w:t xml:space="preserve">, D., Wright, J., Thomsen, C., Slama, R., </w:t>
      </w:r>
      <w:proofErr w:type="spellStart"/>
      <w:r w:rsidRPr="00947BF7">
        <w:t>Vrijheid</w:t>
      </w:r>
      <w:proofErr w:type="spellEnd"/>
      <w:r w:rsidRPr="00947BF7">
        <w:t xml:space="preserve">, M., 2018. Variability of urinary concentrations of non-persistent chemicals in pregnant women and school-aged children. </w:t>
      </w:r>
      <w:proofErr w:type="spellStart"/>
      <w:r w:rsidRPr="00947BF7">
        <w:rPr>
          <w:lang w:val="es-ES"/>
        </w:rPr>
        <w:t>Environ</w:t>
      </w:r>
      <w:proofErr w:type="spellEnd"/>
      <w:r w:rsidRPr="00947BF7">
        <w:rPr>
          <w:lang w:val="es-ES"/>
        </w:rPr>
        <w:t xml:space="preserve">. </w:t>
      </w:r>
      <w:proofErr w:type="spellStart"/>
      <w:r w:rsidRPr="00947BF7">
        <w:rPr>
          <w:lang w:val="es-ES"/>
        </w:rPr>
        <w:t>Int</w:t>
      </w:r>
      <w:proofErr w:type="spellEnd"/>
      <w:r w:rsidRPr="00947BF7">
        <w:rPr>
          <w:lang w:val="es-ES"/>
        </w:rPr>
        <w:t xml:space="preserve">. 121, 561–573. </w:t>
      </w:r>
      <w:r w:rsidR="00066508">
        <w:fldChar w:fldCharType="begin"/>
      </w:r>
      <w:r w:rsidR="00066508" w:rsidRPr="00B61399">
        <w:rPr>
          <w:lang w:val="es-ES"/>
          <w:rPrChange w:id="214" w:author="Lorenzo Fabbri" w:date="2024-10-24T15:44:00Z" w16du:dateUtc="2024-10-24T13:44:00Z">
            <w:rPr/>
          </w:rPrChange>
        </w:rPr>
        <w:instrText>HYPERLINK "https://doi.org/10.1016/j.envint.2018.09.046" \h</w:instrText>
      </w:r>
      <w:r w:rsidR="00066508">
        <w:fldChar w:fldCharType="separate"/>
      </w:r>
      <w:r w:rsidR="00066508" w:rsidRPr="00947BF7">
        <w:rPr>
          <w:rStyle w:val="Hyperlink"/>
          <w:color w:val="auto"/>
          <w:lang w:val="es-ES"/>
        </w:rPr>
        <w:t>https://doi.org/10.1016/j.envint.2018.09.046</w:t>
      </w:r>
      <w:r w:rsidR="00066508">
        <w:rPr>
          <w:rStyle w:val="Hyperlink"/>
          <w:color w:val="auto"/>
          <w:lang w:val="es-ES"/>
        </w:rPr>
        <w:fldChar w:fldCharType="end"/>
      </w:r>
      <w:bookmarkEnd w:id="213"/>
    </w:p>
    <w:p w14:paraId="261E7228" w14:textId="77777777" w:rsidR="00066508" w:rsidRPr="00947BF7" w:rsidRDefault="00000000">
      <w:pPr>
        <w:pStyle w:val="Bibliography"/>
        <w:rPr>
          <w:rStyle w:val="Hyperlink"/>
          <w:color w:val="auto"/>
        </w:rPr>
      </w:pPr>
      <w:bookmarkStart w:id="215" w:name="ref-ChatziPlanaDaraki%3A2009"/>
      <w:proofErr w:type="spellStart"/>
      <w:r w:rsidRPr="00947BF7">
        <w:rPr>
          <w:lang w:val="es-ES"/>
        </w:rPr>
        <w:t>Chatzi</w:t>
      </w:r>
      <w:proofErr w:type="spellEnd"/>
      <w:r w:rsidRPr="00947BF7">
        <w:rPr>
          <w:lang w:val="es-ES"/>
        </w:rPr>
        <w:t xml:space="preserve">, L., Plana, E., </w:t>
      </w:r>
      <w:proofErr w:type="spellStart"/>
      <w:r w:rsidRPr="00947BF7">
        <w:rPr>
          <w:lang w:val="es-ES"/>
        </w:rPr>
        <w:t>Daraki</w:t>
      </w:r>
      <w:proofErr w:type="spellEnd"/>
      <w:r w:rsidRPr="00947BF7">
        <w:rPr>
          <w:lang w:val="es-ES"/>
        </w:rPr>
        <w:t xml:space="preserve">, V., </w:t>
      </w:r>
      <w:proofErr w:type="spellStart"/>
      <w:r w:rsidRPr="00947BF7">
        <w:rPr>
          <w:lang w:val="es-ES"/>
        </w:rPr>
        <w:t>Karakosta</w:t>
      </w:r>
      <w:proofErr w:type="spellEnd"/>
      <w:r w:rsidRPr="00947BF7">
        <w:rPr>
          <w:lang w:val="es-ES"/>
        </w:rPr>
        <w:t xml:space="preserve">, P., </w:t>
      </w:r>
      <w:proofErr w:type="spellStart"/>
      <w:r w:rsidRPr="00947BF7">
        <w:rPr>
          <w:lang w:val="es-ES"/>
        </w:rPr>
        <w:t>Alegkakis</w:t>
      </w:r>
      <w:proofErr w:type="spellEnd"/>
      <w:r w:rsidRPr="00947BF7">
        <w:rPr>
          <w:lang w:val="es-ES"/>
        </w:rPr>
        <w:t xml:space="preserve">, D., </w:t>
      </w:r>
      <w:proofErr w:type="spellStart"/>
      <w:r w:rsidRPr="00947BF7">
        <w:rPr>
          <w:lang w:val="es-ES"/>
        </w:rPr>
        <w:t>Tsatsanis</w:t>
      </w:r>
      <w:proofErr w:type="spellEnd"/>
      <w:r w:rsidRPr="00947BF7">
        <w:rPr>
          <w:lang w:val="es-ES"/>
        </w:rPr>
        <w:t xml:space="preserve">, C., </w:t>
      </w:r>
      <w:proofErr w:type="spellStart"/>
      <w:r w:rsidRPr="00947BF7">
        <w:rPr>
          <w:lang w:val="es-ES"/>
        </w:rPr>
        <w:t>Kafatos</w:t>
      </w:r>
      <w:proofErr w:type="spellEnd"/>
      <w:r w:rsidRPr="00947BF7">
        <w:rPr>
          <w:lang w:val="es-ES"/>
        </w:rPr>
        <w:t xml:space="preserve">, A., </w:t>
      </w:r>
      <w:proofErr w:type="spellStart"/>
      <w:r w:rsidRPr="00947BF7">
        <w:rPr>
          <w:lang w:val="es-ES"/>
        </w:rPr>
        <w:t>Koutis</w:t>
      </w:r>
      <w:proofErr w:type="spellEnd"/>
      <w:r w:rsidRPr="00947BF7">
        <w:rPr>
          <w:lang w:val="es-ES"/>
        </w:rPr>
        <w:t xml:space="preserve">, A., </w:t>
      </w:r>
      <w:proofErr w:type="spellStart"/>
      <w:r w:rsidRPr="00947BF7">
        <w:rPr>
          <w:lang w:val="es-ES"/>
        </w:rPr>
        <w:t>Kogevinas</w:t>
      </w:r>
      <w:proofErr w:type="spellEnd"/>
      <w:r w:rsidRPr="00947BF7">
        <w:rPr>
          <w:lang w:val="es-ES"/>
        </w:rPr>
        <w:t xml:space="preserve">, M., 2009. </w:t>
      </w:r>
      <w:r w:rsidRPr="00947BF7">
        <w:t xml:space="preserve">Metabolic Syndrome in Early Pregnancy and Risk of Preterm Birth. American Journal of Epidemiology 170, 829–836. </w:t>
      </w:r>
      <w:hyperlink r:id="rId12">
        <w:r w:rsidR="00066508" w:rsidRPr="00947BF7">
          <w:rPr>
            <w:rStyle w:val="Hyperlink"/>
            <w:color w:val="auto"/>
          </w:rPr>
          <w:t>https://doi.org/10.1093/aje/kwp211</w:t>
        </w:r>
      </w:hyperlink>
      <w:bookmarkEnd w:id="215"/>
    </w:p>
    <w:p w14:paraId="06DE70C1" w14:textId="111ACCFC" w:rsidR="00063942" w:rsidRPr="00947BF7" w:rsidRDefault="00063942">
      <w:pPr>
        <w:pStyle w:val="Bibliography"/>
      </w:pPr>
      <w:r w:rsidRPr="00947BF7">
        <w:t>Fairchild, A.J. and McDaniel, H.L., 2017. Best (but oft-forgotten) practices: mediation analysis. The American journal of clinical nutrition 105, 1259-1271. https://doi.org/10.3945/ajcn.117.152546</w:t>
      </w:r>
    </w:p>
    <w:p w14:paraId="790E2C30" w14:textId="77777777" w:rsidR="00066508" w:rsidRPr="00947BF7" w:rsidRDefault="00000000">
      <w:pPr>
        <w:pStyle w:val="Bibliography"/>
      </w:pPr>
      <w:bookmarkStart w:id="216" w:name="ref-FornsEsnaolaLopez-Vicente%3A2014"/>
      <w:proofErr w:type="spellStart"/>
      <w:r w:rsidRPr="00947BF7">
        <w:rPr>
          <w:lang w:val="es-ES"/>
        </w:rPr>
        <w:t>Forns</w:t>
      </w:r>
      <w:proofErr w:type="spellEnd"/>
      <w:r w:rsidRPr="00947BF7">
        <w:rPr>
          <w:lang w:val="es-ES"/>
        </w:rPr>
        <w:t xml:space="preserve">, J., Esnaola, M., López-Vicente, M., Suades-González, E., </w:t>
      </w:r>
      <w:proofErr w:type="spellStart"/>
      <w:r w:rsidRPr="00947BF7">
        <w:rPr>
          <w:lang w:val="es-ES"/>
        </w:rPr>
        <w:t>Alvarez-Pedrerol</w:t>
      </w:r>
      <w:proofErr w:type="spellEnd"/>
      <w:r w:rsidRPr="00947BF7">
        <w:rPr>
          <w:lang w:val="es-ES"/>
        </w:rPr>
        <w:t xml:space="preserve">, M., </w:t>
      </w:r>
      <w:proofErr w:type="spellStart"/>
      <w:r w:rsidRPr="00947BF7">
        <w:rPr>
          <w:lang w:val="es-ES"/>
        </w:rPr>
        <w:t>Julvez</w:t>
      </w:r>
      <w:proofErr w:type="spellEnd"/>
      <w:r w:rsidRPr="00947BF7">
        <w:rPr>
          <w:lang w:val="es-ES"/>
        </w:rPr>
        <w:t xml:space="preserve">, J., </w:t>
      </w:r>
      <w:proofErr w:type="spellStart"/>
      <w:r w:rsidRPr="00947BF7">
        <w:rPr>
          <w:lang w:val="es-ES"/>
        </w:rPr>
        <w:t>Grellier</w:t>
      </w:r>
      <w:proofErr w:type="spellEnd"/>
      <w:r w:rsidRPr="00947BF7">
        <w:rPr>
          <w:lang w:val="es-ES"/>
        </w:rPr>
        <w:t>, J., Sebastián-</w:t>
      </w:r>
      <w:proofErr w:type="spellStart"/>
      <w:r w:rsidRPr="00947BF7">
        <w:rPr>
          <w:lang w:val="es-ES"/>
        </w:rPr>
        <w:t>Gallés</w:t>
      </w:r>
      <w:proofErr w:type="spellEnd"/>
      <w:r w:rsidRPr="00947BF7">
        <w:rPr>
          <w:lang w:val="es-ES"/>
        </w:rPr>
        <w:t xml:space="preserve">, N., Sunyer, J., 2014. </w:t>
      </w:r>
      <w:r w:rsidRPr="00947BF7">
        <w:t xml:space="preserve">The n-back Test and the Attentional Network Task as measures of child neuropsychological development in epidemiological studies. Neuropsychology 28, 519–529. </w:t>
      </w:r>
      <w:hyperlink r:id="rId13">
        <w:r w:rsidR="00066508" w:rsidRPr="00947BF7">
          <w:rPr>
            <w:rStyle w:val="Hyperlink"/>
            <w:color w:val="auto"/>
          </w:rPr>
          <w:t>https://doi.org/10.1037/neu0000085</w:t>
        </w:r>
      </w:hyperlink>
      <w:bookmarkEnd w:id="216"/>
    </w:p>
    <w:p w14:paraId="2FC22E77" w14:textId="77777777" w:rsidR="00066508" w:rsidRPr="00947BF7" w:rsidRDefault="00000000">
      <w:pPr>
        <w:pStyle w:val="Bibliography"/>
        <w:rPr>
          <w:lang w:val="es-ES"/>
        </w:rPr>
      </w:pPr>
      <w:bookmarkStart w:id="217" w:name="ref-FurlongHerringBuckley%3A2017"/>
      <w:r w:rsidRPr="00947BF7">
        <w:t xml:space="preserve">Furlong, M.A., Herring, A., Buckley, J.P., Goldman, B.D., Daniels, J.L., Engel, L.S., Wolff, M.S., Chen, J., </w:t>
      </w:r>
      <w:proofErr w:type="spellStart"/>
      <w:r w:rsidRPr="00947BF7">
        <w:t>Wetmur</w:t>
      </w:r>
      <w:proofErr w:type="spellEnd"/>
      <w:r w:rsidRPr="00947BF7">
        <w:t xml:space="preserve">, J., Barr, D.B., Engel, S.M., 2017. Prenatal exposure to </w:t>
      </w:r>
      <w:r w:rsidRPr="00947BF7">
        <w:lastRenderedPageBreak/>
        <w:t xml:space="preserve">organophosphorus pesticides and childhood neurodevelopmental phenotypes. Environmental Research 158, 737–747. </w:t>
      </w:r>
      <w:hyperlink r:id="rId14">
        <w:r w:rsidR="00066508" w:rsidRPr="00947BF7">
          <w:rPr>
            <w:rStyle w:val="Hyperlink"/>
            <w:color w:val="auto"/>
            <w:lang w:val="es-ES"/>
          </w:rPr>
          <w:t>https://doi.org/10.1016/j.envres.2017.07.023</w:t>
        </w:r>
      </w:hyperlink>
      <w:bookmarkEnd w:id="217"/>
    </w:p>
    <w:p w14:paraId="477D5CD4" w14:textId="77777777" w:rsidR="00066508" w:rsidRPr="00947BF7" w:rsidRDefault="00000000">
      <w:pPr>
        <w:pStyle w:val="Bibliography"/>
        <w:rPr>
          <w:lang w:val="es-ES"/>
        </w:rPr>
      </w:pPr>
      <w:bookmarkStart w:id="218" w:name="ref-GignacBarrera-GomezPersavento%3A2021"/>
      <w:r w:rsidRPr="00947BF7">
        <w:rPr>
          <w:lang w:val="es-ES"/>
        </w:rPr>
        <w:t xml:space="preserve">Gignac, F., Barrera-Gómez, J., </w:t>
      </w:r>
      <w:proofErr w:type="spellStart"/>
      <w:r w:rsidRPr="00947BF7">
        <w:rPr>
          <w:lang w:val="es-ES"/>
        </w:rPr>
        <w:t>Persavento</w:t>
      </w:r>
      <w:proofErr w:type="spellEnd"/>
      <w:r w:rsidRPr="00947BF7">
        <w:rPr>
          <w:lang w:val="es-ES"/>
        </w:rPr>
        <w:t xml:space="preserve">, C., Solé, C., Tena, È., López-Vicente, M., </w:t>
      </w:r>
      <w:proofErr w:type="spellStart"/>
      <w:r w:rsidRPr="00947BF7">
        <w:rPr>
          <w:lang w:val="es-ES"/>
        </w:rPr>
        <w:t>Foraster</w:t>
      </w:r>
      <w:proofErr w:type="spellEnd"/>
      <w:r w:rsidRPr="00947BF7">
        <w:rPr>
          <w:lang w:val="es-ES"/>
        </w:rPr>
        <w:t xml:space="preserve">, M., Amato, F., </w:t>
      </w:r>
      <w:proofErr w:type="spellStart"/>
      <w:r w:rsidRPr="00947BF7">
        <w:rPr>
          <w:lang w:val="es-ES"/>
        </w:rPr>
        <w:t>Alastuey</w:t>
      </w:r>
      <w:proofErr w:type="spellEnd"/>
      <w:r w:rsidRPr="00947BF7">
        <w:rPr>
          <w:lang w:val="es-ES"/>
        </w:rPr>
        <w:t xml:space="preserve">, A., Querol, X., </w:t>
      </w:r>
      <w:proofErr w:type="spellStart"/>
      <w:r w:rsidRPr="00947BF7">
        <w:rPr>
          <w:lang w:val="es-ES"/>
        </w:rPr>
        <w:t>Llavador</w:t>
      </w:r>
      <w:proofErr w:type="spellEnd"/>
      <w:r w:rsidRPr="00947BF7">
        <w:rPr>
          <w:lang w:val="es-ES"/>
        </w:rPr>
        <w:t xml:space="preserve">, H., Apesteguia, J., </w:t>
      </w:r>
      <w:proofErr w:type="spellStart"/>
      <w:r w:rsidRPr="00947BF7">
        <w:rPr>
          <w:lang w:val="es-ES"/>
        </w:rPr>
        <w:t>Júlvez</w:t>
      </w:r>
      <w:proofErr w:type="spellEnd"/>
      <w:r w:rsidRPr="00947BF7">
        <w:rPr>
          <w:lang w:val="es-ES"/>
        </w:rPr>
        <w:t xml:space="preserve">, J., Couso, D., Sunyer, J., </w:t>
      </w:r>
      <w:proofErr w:type="spellStart"/>
      <w:r w:rsidRPr="00947BF7">
        <w:rPr>
          <w:lang w:val="es-ES"/>
        </w:rPr>
        <w:t>Basagaña</w:t>
      </w:r>
      <w:proofErr w:type="spellEnd"/>
      <w:r w:rsidRPr="00947BF7">
        <w:rPr>
          <w:lang w:val="es-ES"/>
        </w:rPr>
        <w:t xml:space="preserve">, X., 2021. </w:t>
      </w:r>
      <w:r w:rsidRPr="00947BF7">
        <w:t>Short-term effect of air pollution on attention function in adolescents (</w:t>
      </w:r>
      <w:proofErr w:type="gramStart"/>
      <w:r w:rsidRPr="00947BF7">
        <w:t>ATENC!Ó</w:t>
      </w:r>
      <w:proofErr w:type="gramEnd"/>
      <w:r w:rsidRPr="00947BF7">
        <w:t xml:space="preserve">): A randomized controlled trial in high schools in Barcelona, Spain. </w:t>
      </w:r>
      <w:proofErr w:type="spellStart"/>
      <w:r w:rsidRPr="00947BF7">
        <w:rPr>
          <w:lang w:val="es-ES"/>
        </w:rPr>
        <w:t>Environment</w:t>
      </w:r>
      <w:proofErr w:type="spellEnd"/>
      <w:r w:rsidRPr="00947BF7">
        <w:rPr>
          <w:lang w:val="es-ES"/>
        </w:rPr>
        <w:t xml:space="preserve"> International 156, 106614. </w:t>
      </w:r>
      <w:r w:rsidR="00066508">
        <w:fldChar w:fldCharType="begin"/>
      </w:r>
      <w:r w:rsidR="00066508" w:rsidRPr="00B61399">
        <w:rPr>
          <w:lang w:val="es-ES"/>
          <w:rPrChange w:id="219" w:author="Lorenzo Fabbri" w:date="2024-10-24T15:44:00Z" w16du:dateUtc="2024-10-24T13:44:00Z">
            <w:rPr/>
          </w:rPrChange>
        </w:rPr>
        <w:instrText>HYPERLINK "https://doi.org/10.1016/j.envint.2021.106614" \h</w:instrText>
      </w:r>
      <w:r w:rsidR="00066508">
        <w:fldChar w:fldCharType="separate"/>
      </w:r>
      <w:r w:rsidR="00066508" w:rsidRPr="00947BF7">
        <w:rPr>
          <w:rStyle w:val="Hyperlink"/>
          <w:color w:val="auto"/>
          <w:lang w:val="es-ES"/>
        </w:rPr>
        <w:t>https://doi.org/10.1016/j.envint.2021.106614</w:t>
      </w:r>
      <w:r w:rsidR="00066508">
        <w:rPr>
          <w:rStyle w:val="Hyperlink"/>
          <w:color w:val="auto"/>
          <w:lang w:val="es-ES"/>
        </w:rPr>
        <w:fldChar w:fldCharType="end"/>
      </w:r>
      <w:bookmarkEnd w:id="218"/>
    </w:p>
    <w:p w14:paraId="2F5F0370" w14:textId="77777777" w:rsidR="00066508" w:rsidRPr="00947BF7" w:rsidRDefault="00000000">
      <w:pPr>
        <w:pStyle w:val="Bibliography"/>
      </w:pPr>
      <w:bookmarkStart w:id="220" w:name="ref-GignacRighiToran%3A2022"/>
      <w:r w:rsidRPr="00947BF7">
        <w:rPr>
          <w:lang w:val="es-ES"/>
        </w:rPr>
        <w:t xml:space="preserve">Gignac, F., Righi, V., </w:t>
      </w:r>
      <w:proofErr w:type="spellStart"/>
      <w:r w:rsidRPr="00947BF7">
        <w:rPr>
          <w:lang w:val="es-ES"/>
        </w:rPr>
        <w:t>Toran</w:t>
      </w:r>
      <w:proofErr w:type="spellEnd"/>
      <w:r w:rsidRPr="00947BF7">
        <w:rPr>
          <w:lang w:val="es-ES"/>
        </w:rPr>
        <w:t xml:space="preserve">, R., Paz Errandonea, L., Ortiz, R., </w:t>
      </w:r>
      <w:proofErr w:type="spellStart"/>
      <w:r w:rsidRPr="00947BF7">
        <w:rPr>
          <w:lang w:val="es-ES"/>
        </w:rPr>
        <w:t>Mijling</w:t>
      </w:r>
      <w:proofErr w:type="spellEnd"/>
      <w:r w:rsidRPr="00947BF7">
        <w:rPr>
          <w:lang w:val="es-ES"/>
        </w:rPr>
        <w:t xml:space="preserve">, B., Naranjo, A., </w:t>
      </w:r>
      <w:proofErr w:type="spellStart"/>
      <w:r w:rsidRPr="00947BF7">
        <w:rPr>
          <w:lang w:val="es-ES"/>
        </w:rPr>
        <w:t>Nieuwenhuijsen</w:t>
      </w:r>
      <w:proofErr w:type="spellEnd"/>
      <w:r w:rsidRPr="00947BF7">
        <w:rPr>
          <w:lang w:val="es-ES"/>
        </w:rPr>
        <w:t xml:space="preserve">, M., Creus, J., </w:t>
      </w:r>
      <w:proofErr w:type="spellStart"/>
      <w:r w:rsidRPr="00947BF7">
        <w:rPr>
          <w:lang w:val="es-ES"/>
        </w:rPr>
        <w:t>Basagaña</w:t>
      </w:r>
      <w:proofErr w:type="spellEnd"/>
      <w:r w:rsidRPr="00947BF7">
        <w:rPr>
          <w:lang w:val="es-ES"/>
        </w:rPr>
        <w:t xml:space="preserve">, X., 2022. </w:t>
      </w:r>
      <w:r w:rsidRPr="00947BF7">
        <w:t xml:space="preserve">Short-term NO2 exposure and cognitive and mental health: A panel study based on a citizen science project in Barcelona, Spain. Environment International 164, 107284. </w:t>
      </w:r>
      <w:hyperlink r:id="rId15">
        <w:r w:rsidR="00066508" w:rsidRPr="00947BF7">
          <w:rPr>
            <w:rStyle w:val="Hyperlink"/>
            <w:color w:val="auto"/>
          </w:rPr>
          <w:t>https://doi.org/10.1016/j.envint.2022.107284</w:t>
        </w:r>
      </w:hyperlink>
      <w:bookmarkEnd w:id="220"/>
    </w:p>
    <w:p w14:paraId="6B13B208" w14:textId="77777777" w:rsidR="00066508" w:rsidRPr="00947BF7" w:rsidRDefault="00000000">
      <w:pPr>
        <w:pStyle w:val="Bibliography"/>
        <w:rPr>
          <w:lang w:val="es-ES"/>
        </w:rPr>
      </w:pPr>
      <w:bookmarkStart w:id="221" w:name="ref-Gomez-GomezPozo%3A2020"/>
      <w:proofErr w:type="spellStart"/>
      <w:r w:rsidRPr="007366ED">
        <w:rPr>
          <w:lang w:val="es-ES"/>
        </w:rPr>
        <w:t>Gomez-Gomez</w:t>
      </w:r>
      <w:proofErr w:type="spellEnd"/>
      <w:r w:rsidRPr="007366ED">
        <w:rPr>
          <w:lang w:val="es-ES"/>
        </w:rPr>
        <w:t xml:space="preserve">, A., Pozo, O.J., 2020. </w:t>
      </w:r>
      <w:r w:rsidRPr="00947BF7">
        <w:t xml:space="preserve">Determination of steroid profile in hair by liquid chromatography tandem mass spectrometry. </w:t>
      </w:r>
      <w:proofErr w:type="spellStart"/>
      <w:r w:rsidRPr="00947BF7">
        <w:rPr>
          <w:lang w:val="es-ES"/>
        </w:rPr>
        <w:t>Journal</w:t>
      </w:r>
      <w:proofErr w:type="spellEnd"/>
      <w:r w:rsidRPr="00947BF7">
        <w:rPr>
          <w:lang w:val="es-ES"/>
        </w:rPr>
        <w:t xml:space="preserve"> </w:t>
      </w:r>
      <w:proofErr w:type="spellStart"/>
      <w:r w:rsidRPr="00947BF7">
        <w:rPr>
          <w:lang w:val="es-ES"/>
        </w:rPr>
        <w:t>of</w:t>
      </w:r>
      <w:proofErr w:type="spellEnd"/>
      <w:r w:rsidRPr="00947BF7">
        <w:rPr>
          <w:lang w:val="es-ES"/>
        </w:rPr>
        <w:t xml:space="preserve"> </w:t>
      </w:r>
      <w:proofErr w:type="spellStart"/>
      <w:r w:rsidRPr="00947BF7">
        <w:rPr>
          <w:lang w:val="es-ES"/>
        </w:rPr>
        <w:t>Chromatography</w:t>
      </w:r>
      <w:proofErr w:type="spellEnd"/>
      <w:r w:rsidRPr="00947BF7">
        <w:rPr>
          <w:lang w:val="es-ES"/>
        </w:rPr>
        <w:t xml:space="preserve"> A 1624, 461179. </w:t>
      </w:r>
      <w:r w:rsidR="00066508">
        <w:fldChar w:fldCharType="begin"/>
      </w:r>
      <w:r w:rsidR="00066508" w:rsidRPr="00B61399">
        <w:rPr>
          <w:lang w:val="es-ES"/>
          <w:rPrChange w:id="222" w:author="Lorenzo Fabbri" w:date="2024-10-24T15:44:00Z" w16du:dateUtc="2024-10-24T13:44:00Z">
            <w:rPr/>
          </w:rPrChange>
        </w:rPr>
        <w:instrText>HYPERLINK "https://doi.org/10.1016/j.chroma.2020.461179" \h</w:instrText>
      </w:r>
      <w:r w:rsidR="00066508">
        <w:fldChar w:fldCharType="separate"/>
      </w:r>
      <w:r w:rsidR="00066508" w:rsidRPr="00947BF7">
        <w:rPr>
          <w:rStyle w:val="Hyperlink"/>
          <w:color w:val="auto"/>
          <w:lang w:val="es-ES"/>
        </w:rPr>
        <w:t>https://doi.org/10.1016/j.chroma.2020.461179</w:t>
      </w:r>
      <w:r w:rsidR="00066508">
        <w:rPr>
          <w:rStyle w:val="Hyperlink"/>
          <w:color w:val="auto"/>
          <w:lang w:val="es-ES"/>
        </w:rPr>
        <w:fldChar w:fldCharType="end"/>
      </w:r>
      <w:bookmarkEnd w:id="221"/>
    </w:p>
    <w:p w14:paraId="6DA1CEA5" w14:textId="77777777" w:rsidR="00066508" w:rsidRPr="00947BF7" w:rsidRDefault="00000000">
      <w:pPr>
        <w:pStyle w:val="Bibliography"/>
      </w:pPr>
      <w:bookmarkStart w:id="223" w:name="X2a5c5c17453fffe785b7f0bcffd564283892c6c"/>
      <w:r w:rsidRPr="00947BF7">
        <w:rPr>
          <w:lang w:val="es-ES"/>
        </w:rPr>
        <w:t xml:space="preserve">González-Alzaga, B., Hernández, A.F., Rodríguez-Barranco, M., Gómez, I., Aguilar-Garduño, C., López-Flores, I., Parrón, T., </w:t>
      </w:r>
      <w:proofErr w:type="spellStart"/>
      <w:r w:rsidRPr="00947BF7">
        <w:rPr>
          <w:lang w:val="es-ES"/>
        </w:rPr>
        <w:t>Lacasaña</w:t>
      </w:r>
      <w:proofErr w:type="spellEnd"/>
      <w:r w:rsidRPr="00947BF7">
        <w:rPr>
          <w:lang w:val="es-ES"/>
        </w:rPr>
        <w:t xml:space="preserve">, M., 2015. </w:t>
      </w:r>
      <w:r w:rsidRPr="00947BF7">
        <w:t xml:space="preserve">Pre- and postnatal exposures to pesticides and neurodevelopmental effects in children living in agricultural communities from South-Eastern Spain. Environment International 85, 229–237. </w:t>
      </w:r>
      <w:hyperlink r:id="rId16">
        <w:r w:rsidR="00066508" w:rsidRPr="00947BF7">
          <w:rPr>
            <w:rStyle w:val="Hyperlink"/>
            <w:color w:val="auto"/>
          </w:rPr>
          <w:t>https://doi.org/10.1016/j.envint.2015.09.019</w:t>
        </w:r>
      </w:hyperlink>
      <w:bookmarkEnd w:id="223"/>
    </w:p>
    <w:p w14:paraId="738185CD" w14:textId="77777777" w:rsidR="00066508" w:rsidRPr="00947BF7" w:rsidRDefault="00000000">
      <w:pPr>
        <w:pStyle w:val="Bibliography"/>
      </w:pPr>
      <w:bookmarkStart w:id="224" w:name="ref-GrandjeanLandrigan%3A2014"/>
      <w:r w:rsidRPr="00947BF7">
        <w:lastRenderedPageBreak/>
        <w:t xml:space="preserve">Grandjean, P., Landrigan, P.J., 2014. </w:t>
      </w:r>
      <w:proofErr w:type="spellStart"/>
      <w:r w:rsidRPr="00947BF7">
        <w:t>Neurobehavioural</w:t>
      </w:r>
      <w:proofErr w:type="spellEnd"/>
      <w:r w:rsidRPr="00947BF7">
        <w:t xml:space="preserve"> effects of developmental toxicity. Lancet Neurol 13, 330–338. </w:t>
      </w:r>
      <w:hyperlink r:id="rId17">
        <w:r w:rsidR="00066508" w:rsidRPr="00947BF7">
          <w:rPr>
            <w:rStyle w:val="Hyperlink"/>
            <w:color w:val="auto"/>
          </w:rPr>
          <w:t>https://doi.org/10.1016/S1474-4422(13)70278-3</w:t>
        </w:r>
      </w:hyperlink>
      <w:bookmarkEnd w:id="224"/>
    </w:p>
    <w:p w14:paraId="4AF6FF09" w14:textId="77777777" w:rsidR="00066508" w:rsidRPr="00947BF7" w:rsidRDefault="00000000">
      <w:pPr>
        <w:pStyle w:val="Bibliography"/>
        <w:rPr>
          <w:rStyle w:val="Hyperlink"/>
          <w:color w:val="auto"/>
        </w:rPr>
      </w:pPr>
      <w:bookmarkStart w:id="225" w:name="Xd30c40380c9e99bac70b7fa3b0ada5ae8dec3e4"/>
      <w:proofErr w:type="spellStart"/>
      <w:r w:rsidRPr="007366ED">
        <w:rPr>
          <w:lang w:val="es-ES"/>
        </w:rPr>
        <w:t>Grazuleviciene</w:t>
      </w:r>
      <w:proofErr w:type="spellEnd"/>
      <w:r w:rsidRPr="007366ED">
        <w:rPr>
          <w:lang w:val="es-ES"/>
        </w:rPr>
        <w:t xml:space="preserve">, R., </w:t>
      </w:r>
      <w:proofErr w:type="spellStart"/>
      <w:r w:rsidRPr="007366ED">
        <w:rPr>
          <w:lang w:val="es-ES"/>
        </w:rPr>
        <w:t>Danileviciute</w:t>
      </w:r>
      <w:proofErr w:type="spellEnd"/>
      <w:r w:rsidRPr="007366ED">
        <w:rPr>
          <w:lang w:val="es-ES"/>
        </w:rPr>
        <w:t xml:space="preserve">, A., </w:t>
      </w:r>
      <w:proofErr w:type="spellStart"/>
      <w:r w:rsidRPr="007366ED">
        <w:rPr>
          <w:lang w:val="es-ES"/>
        </w:rPr>
        <w:t>Nadisauskiene</w:t>
      </w:r>
      <w:proofErr w:type="spellEnd"/>
      <w:r w:rsidRPr="007366ED">
        <w:rPr>
          <w:lang w:val="es-ES"/>
        </w:rPr>
        <w:t xml:space="preserve">, R., </w:t>
      </w:r>
      <w:proofErr w:type="spellStart"/>
      <w:r w:rsidRPr="007366ED">
        <w:rPr>
          <w:lang w:val="es-ES"/>
        </w:rPr>
        <w:t>Vencloviene</w:t>
      </w:r>
      <w:proofErr w:type="spellEnd"/>
      <w:r w:rsidRPr="007366ED">
        <w:rPr>
          <w:lang w:val="es-ES"/>
        </w:rPr>
        <w:t xml:space="preserve">, J., 2009. </w:t>
      </w:r>
      <w:r w:rsidRPr="00947BF7">
        <w:t xml:space="preserve">Maternal </w:t>
      </w:r>
      <w:proofErr w:type="gramStart"/>
      <w:r w:rsidRPr="00947BF7">
        <w:t>Smoking,GSTM</w:t>
      </w:r>
      <w:proofErr w:type="gramEnd"/>
      <w:r w:rsidRPr="00947BF7">
        <w:t xml:space="preserve">1 and GSTT1 Polymorphism and Susceptibility to Adverse Pregnancy Outcomes. International Journal of Environmental Research and Public Health 6, 1282–1297. </w:t>
      </w:r>
      <w:hyperlink r:id="rId18">
        <w:r w:rsidR="00066508" w:rsidRPr="00947BF7">
          <w:rPr>
            <w:rStyle w:val="Hyperlink"/>
            <w:color w:val="auto"/>
          </w:rPr>
          <w:t>https://doi.org/10.3390/ijerph6031282</w:t>
        </w:r>
      </w:hyperlink>
      <w:bookmarkEnd w:id="225"/>
    </w:p>
    <w:p w14:paraId="41A6C134" w14:textId="433D22D9" w:rsidR="00202E40" w:rsidRPr="00947BF7" w:rsidRDefault="00202E40" w:rsidP="00947BF7">
      <w:pPr>
        <w:spacing w:line="480" w:lineRule="auto"/>
      </w:pPr>
      <w:r w:rsidRPr="00947BF7">
        <w:t xml:space="preserve">Greenland, S., Pearl, J., Robins, J, M., 1999. Causal Diagrams for Epidemiologic Research. Epidemiology 10, 37-48. </w:t>
      </w:r>
      <w:hyperlink r:id="rId19" w:history="1">
        <w:r w:rsidRPr="00947BF7">
          <w:rPr>
            <w:rStyle w:val="Hyperlink"/>
            <w:color w:val="auto"/>
          </w:rPr>
          <w:t>http://dx.doi.org/10.1097/00001648-199901000-00008</w:t>
        </w:r>
      </w:hyperlink>
    </w:p>
    <w:p w14:paraId="00A2D5F6" w14:textId="77777777" w:rsidR="00066508" w:rsidRPr="00947BF7" w:rsidRDefault="00000000">
      <w:pPr>
        <w:pStyle w:val="Bibliography"/>
      </w:pPr>
      <w:bookmarkStart w:id="226" w:name="ref-Greifer%3A2023"/>
      <w:proofErr w:type="spellStart"/>
      <w:r w:rsidRPr="00947BF7">
        <w:t>Greifer</w:t>
      </w:r>
      <w:proofErr w:type="spellEnd"/>
      <w:r w:rsidRPr="00947BF7">
        <w:t>, N., 2023a. Cobalt: Covariate balance tables and plots.</w:t>
      </w:r>
      <w:bookmarkEnd w:id="226"/>
    </w:p>
    <w:p w14:paraId="01F7021B" w14:textId="77777777" w:rsidR="00066508" w:rsidRPr="00947BF7" w:rsidRDefault="00000000">
      <w:pPr>
        <w:pStyle w:val="Bibliography"/>
      </w:pPr>
      <w:bookmarkStart w:id="227" w:name="ref-Greifer%3A2023a"/>
      <w:proofErr w:type="spellStart"/>
      <w:r w:rsidRPr="00947BF7">
        <w:t>Greifer</w:t>
      </w:r>
      <w:proofErr w:type="spellEnd"/>
      <w:r w:rsidRPr="00947BF7">
        <w:t xml:space="preserve">, N., 2023b. </w:t>
      </w:r>
      <w:proofErr w:type="spellStart"/>
      <w:r w:rsidRPr="00947BF7">
        <w:t>WeightIt</w:t>
      </w:r>
      <w:proofErr w:type="spellEnd"/>
      <w:r w:rsidRPr="00947BF7">
        <w:t>: Weighting for covariate balance in observational studies.</w:t>
      </w:r>
      <w:bookmarkEnd w:id="227"/>
    </w:p>
    <w:p w14:paraId="7C188113" w14:textId="77777777" w:rsidR="00066508" w:rsidRPr="00947BF7" w:rsidRDefault="00000000">
      <w:pPr>
        <w:pStyle w:val="Bibliography"/>
      </w:pPr>
      <w:bookmarkStart w:id="228" w:name="ref-GuxensBallesterEspada%3A2012"/>
      <w:proofErr w:type="spellStart"/>
      <w:r w:rsidRPr="00947BF7">
        <w:t>Guxens</w:t>
      </w:r>
      <w:proofErr w:type="spellEnd"/>
      <w:r w:rsidRPr="00947BF7">
        <w:t xml:space="preserve">, M., Ballester, F., Espada, M., Fernández, M.F., </w:t>
      </w:r>
      <w:proofErr w:type="spellStart"/>
      <w:r w:rsidRPr="00947BF7">
        <w:t>Grimalt</w:t>
      </w:r>
      <w:proofErr w:type="spellEnd"/>
      <w:r w:rsidRPr="00947BF7">
        <w:t xml:space="preserve">, J.O., </w:t>
      </w:r>
      <w:proofErr w:type="spellStart"/>
      <w:r w:rsidRPr="00947BF7">
        <w:t>Ibarluzea</w:t>
      </w:r>
      <w:proofErr w:type="spellEnd"/>
      <w:r w:rsidRPr="00947BF7">
        <w:t xml:space="preserve">, J., Olea, N., </w:t>
      </w:r>
      <w:proofErr w:type="spellStart"/>
      <w:r w:rsidRPr="00947BF7">
        <w:t>Rebagliato</w:t>
      </w:r>
      <w:proofErr w:type="spellEnd"/>
      <w:r w:rsidRPr="00947BF7">
        <w:t xml:space="preserve">, M., </w:t>
      </w:r>
      <w:proofErr w:type="spellStart"/>
      <w:r w:rsidRPr="00947BF7">
        <w:t>Tardón</w:t>
      </w:r>
      <w:proofErr w:type="spellEnd"/>
      <w:r w:rsidRPr="00947BF7">
        <w:t xml:space="preserve">, A., Torrent, M., </w:t>
      </w:r>
      <w:proofErr w:type="spellStart"/>
      <w:r w:rsidRPr="00947BF7">
        <w:t>Vioque</w:t>
      </w:r>
      <w:proofErr w:type="spellEnd"/>
      <w:r w:rsidRPr="00947BF7">
        <w:t xml:space="preserve">, J., </w:t>
      </w:r>
      <w:proofErr w:type="spellStart"/>
      <w:r w:rsidRPr="00947BF7">
        <w:t>Vrijheid</w:t>
      </w:r>
      <w:proofErr w:type="spellEnd"/>
      <w:r w:rsidRPr="00947BF7">
        <w:t xml:space="preserve">, M., </w:t>
      </w:r>
      <w:proofErr w:type="spellStart"/>
      <w:r w:rsidRPr="00947BF7">
        <w:t>Sunyer</w:t>
      </w:r>
      <w:proofErr w:type="spellEnd"/>
      <w:r w:rsidRPr="00947BF7">
        <w:t>, J., on behalf of the INMA Project, 2012. Cohort Profile: The INMA—</w:t>
      </w:r>
      <w:proofErr w:type="spellStart"/>
      <w:r w:rsidRPr="00947BF7">
        <w:t>INfancia</w:t>
      </w:r>
      <w:proofErr w:type="spellEnd"/>
      <w:r w:rsidRPr="00947BF7">
        <w:t xml:space="preserve"> y Medio </w:t>
      </w:r>
      <w:proofErr w:type="spellStart"/>
      <w:r w:rsidRPr="00947BF7">
        <w:t>Ambiente</w:t>
      </w:r>
      <w:proofErr w:type="spellEnd"/>
      <w:proofErr w:type="gramStart"/>
      <w:r w:rsidRPr="00947BF7">
        <w:t>—(</w:t>
      </w:r>
      <w:proofErr w:type="gramEnd"/>
      <w:r w:rsidRPr="00947BF7">
        <w:t xml:space="preserve">Environment and Childhood) Project. International Journal of Epidemiology 41, 930–940. </w:t>
      </w:r>
      <w:hyperlink r:id="rId20">
        <w:r w:rsidR="00066508" w:rsidRPr="00947BF7">
          <w:rPr>
            <w:rStyle w:val="Hyperlink"/>
            <w:color w:val="auto"/>
          </w:rPr>
          <w:t>https://doi.org/10.1093/ije/dyr054</w:t>
        </w:r>
      </w:hyperlink>
      <w:bookmarkEnd w:id="228"/>
    </w:p>
    <w:p w14:paraId="531CB53D" w14:textId="77777777" w:rsidR="00066508" w:rsidRPr="00947BF7" w:rsidRDefault="00000000">
      <w:pPr>
        <w:pStyle w:val="Bibliography"/>
      </w:pPr>
      <w:bookmarkStart w:id="229" w:name="ref-HaugSakhiCequier%3A2018"/>
      <w:r w:rsidRPr="00947BF7">
        <w:t xml:space="preserve">Haug, L.S., Sakhi, A.K., </w:t>
      </w:r>
      <w:proofErr w:type="spellStart"/>
      <w:r w:rsidRPr="00947BF7">
        <w:t>Cequier</w:t>
      </w:r>
      <w:proofErr w:type="spellEnd"/>
      <w:r w:rsidRPr="00947BF7">
        <w:t xml:space="preserve">, E., Casas, M., </w:t>
      </w:r>
      <w:proofErr w:type="spellStart"/>
      <w:r w:rsidRPr="00947BF7">
        <w:t>Maitre</w:t>
      </w:r>
      <w:proofErr w:type="spellEnd"/>
      <w:r w:rsidRPr="00947BF7">
        <w:t xml:space="preserve">, L., </w:t>
      </w:r>
      <w:proofErr w:type="spellStart"/>
      <w:r w:rsidRPr="00947BF7">
        <w:t>Basagana</w:t>
      </w:r>
      <w:proofErr w:type="spellEnd"/>
      <w:r w:rsidRPr="00947BF7">
        <w:t xml:space="preserve">, X., </w:t>
      </w:r>
      <w:proofErr w:type="spellStart"/>
      <w:r w:rsidRPr="00947BF7">
        <w:t>Andrusaityte</w:t>
      </w:r>
      <w:proofErr w:type="spellEnd"/>
      <w:r w:rsidRPr="00947BF7">
        <w:t xml:space="preserve">, S., </w:t>
      </w:r>
      <w:proofErr w:type="spellStart"/>
      <w:r w:rsidRPr="00947BF7">
        <w:t>Chalkiadaki</w:t>
      </w:r>
      <w:proofErr w:type="spellEnd"/>
      <w:r w:rsidRPr="00947BF7">
        <w:t xml:space="preserve">, G., </w:t>
      </w:r>
      <w:proofErr w:type="spellStart"/>
      <w:r w:rsidRPr="00947BF7">
        <w:t>Chatzi</w:t>
      </w:r>
      <w:proofErr w:type="spellEnd"/>
      <w:r w:rsidRPr="00947BF7">
        <w:t xml:space="preserve">, L., Coen, M., de </w:t>
      </w:r>
      <w:proofErr w:type="spellStart"/>
      <w:r w:rsidRPr="00947BF7">
        <w:t>Bont</w:t>
      </w:r>
      <w:proofErr w:type="spellEnd"/>
      <w:r w:rsidRPr="00947BF7">
        <w:t xml:space="preserve">, J., </w:t>
      </w:r>
      <w:proofErr w:type="spellStart"/>
      <w:r w:rsidRPr="00947BF7">
        <w:t>Dedele</w:t>
      </w:r>
      <w:proofErr w:type="spellEnd"/>
      <w:r w:rsidRPr="00947BF7">
        <w:t xml:space="preserve">, A., Ferrand, J., </w:t>
      </w:r>
      <w:proofErr w:type="spellStart"/>
      <w:r w:rsidRPr="00947BF7">
        <w:t>Grazuleviciene</w:t>
      </w:r>
      <w:proofErr w:type="spellEnd"/>
      <w:r w:rsidRPr="00947BF7">
        <w:t xml:space="preserve">, R., Gonzalez, J.R., </w:t>
      </w:r>
      <w:proofErr w:type="spellStart"/>
      <w:r w:rsidRPr="00947BF7">
        <w:t>Gutzkow</w:t>
      </w:r>
      <w:proofErr w:type="spellEnd"/>
      <w:r w:rsidRPr="00947BF7">
        <w:t xml:space="preserve">, K.B., Keun, H., </w:t>
      </w:r>
      <w:proofErr w:type="spellStart"/>
      <w:r w:rsidRPr="00947BF7">
        <w:t>McEachan</w:t>
      </w:r>
      <w:proofErr w:type="spellEnd"/>
      <w:r w:rsidRPr="00947BF7">
        <w:t xml:space="preserve">, R., Meltzer, H.M., </w:t>
      </w:r>
      <w:proofErr w:type="spellStart"/>
      <w:r w:rsidRPr="00947BF7">
        <w:t>Petraviciene</w:t>
      </w:r>
      <w:proofErr w:type="spellEnd"/>
      <w:r w:rsidRPr="00947BF7">
        <w:t xml:space="preserve">, I., Robinson, O., Saulnier, P.-J., Slama, R., </w:t>
      </w:r>
      <w:proofErr w:type="spellStart"/>
      <w:r w:rsidRPr="00947BF7">
        <w:t>Sunyer</w:t>
      </w:r>
      <w:proofErr w:type="spellEnd"/>
      <w:r w:rsidRPr="00947BF7">
        <w:t xml:space="preserve">, J., Urquiza, J., </w:t>
      </w:r>
      <w:proofErr w:type="spellStart"/>
      <w:r w:rsidRPr="00947BF7">
        <w:t>Vafeiadi</w:t>
      </w:r>
      <w:proofErr w:type="spellEnd"/>
      <w:r w:rsidRPr="00947BF7">
        <w:t xml:space="preserve">, M., Wright, J., </w:t>
      </w:r>
      <w:proofErr w:type="spellStart"/>
      <w:r w:rsidRPr="00947BF7">
        <w:t>Vrijheid</w:t>
      </w:r>
      <w:proofErr w:type="spellEnd"/>
      <w:r w:rsidRPr="00947BF7">
        <w:t xml:space="preserve">, M., Thomsen, C., 2018. In-utero and childhood chemical exposome in six </w:t>
      </w:r>
      <w:r w:rsidRPr="00947BF7">
        <w:lastRenderedPageBreak/>
        <w:t xml:space="preserve">European mother-child cohorts. Environment International 121, 751–763. </w:t>
      </w:r>
      <w:hyperlink r:id="rId21">
        <w:r w:rsidR="00066508" w:rsidRPr="00947BF7">
          <w:rPr>
            <w:rStyle w:val="Hyperlink"/>
            <w:color w:val="auto"/>
          </w:rPr>
          <w:t>https://doi.org/10.1016/j.envint.2018.09.056</w:t>
        </w:r>
      </w:hyperlink>
      <w:bookmarkEnd w:id="229"/>
    </w:p>
    <w:p w14:paraId="0F61D5EE" w14:textId="77777777" w:rsidR="00066508" w:rsidRPr="00947BF7" w:rsidRDefault="00000000">
      <w:pPr>
        <w:pStyle w:val="Bibliography"/>
      </w:pPr>
      <w:bookmarkStart w:id="230" w:name="ref-HeudeForhanSlama%3A2016"/>
      <w:proofErr w:type="spellStart"/>
      <w:r w:rsidRPr="00947BF7">
        <w:t>Heude</w:t>
      </w:r>
      <w:proofErr w:type="spellEnd"/>
      <w:r w:rsidRPr="00947BF7">
        <w:t xml:space="preserve">, B., </w:t>
      </w:r>
      <w:proofErr w:type="spellStart"/>
      <w:r w:rsidRPr="00947BF7">
        <w:t>Forhan</w:t>
      </w:r>
      <w:proofErr w:type="spellEnd"/>
      <w:r w:rsidRPr="00947BF7">
        <w:t xml:space="preserve">, A., Slama, R., </w:t>
      </w:r>
      <w:proofErr w:type="spellStart"/>
      <w:r w:rsidRPr="00947BF7">
        <w:t>Douhaud</w:t>
      </w:r>
      <w:proofErr w:type="spellEnd"/>
      <w:r w:rsidRPr="00947BF7">
        <w:t xml:space="preserve">, L., Bedel, S., </w:t>
      </w:r>
      <w:proofErr w:type="spellStart"/>
      <w:r w:rsidRPr="00947BF7">
        <w:t>Saurel-Cubizolles</w:t>
      </w:r>
      <w:proofErr w:type="spellEnd"/>
      <w:r w:rsidRPr="00947BF7">
        <w:t xml:space="preserve">, M.-J., </w:t>
      </w:r>
      <w:proofErr w:type="spellStart"/>
      <w:r w:rsidRPr="00947BF7">
        <w:t>Hankard</w:t>
      </w:r>
      <w:proofErr w:type="spellEnd"/>
      <w:r w:rsidRPr="00947BF7">
        <w:t xml:space="preserve">, R., </w:t>
      </w:r>
      <w:proofErr w:type="spellStart"/>
      <w:r w:rsidRPr="00947BF7">
        <w:t>Thiebaugeorges</w:t>
      </w:r>
      <w:proofErr w:type="spellEnd"/>
      <w:r w:rsidRPr="00947BF7">
        <w:t xml:space="preserve">, O., De Agostini, M., </w:t>
      </w:r>
      <w:proofErr w:type="spellStart"/>
      <w:r w:rsidRPr="00947BF7">
        <w:t>Annesi-Maesano</w:t>
      </w:r>
      <w:proofErr w:type="spellEnd"/>
      <w:r w:rsidRPr="00947BF7">
        <w:t xml:space="preserve">, I., Kaminski, M., Charles, M.-A., </w:t>
      </w:r>
      <w:proofErr w:type="spellStart"/>
      <w:r w:rsidRPr="00947BF7">
        <w:t>Annesi-Maesano</w:t>
      </w:r>
      <w:proofErr w:type="spellEnd"/>
      <w:r w:rsidRPr="00947BF7">
        <w:t xml:space="preserve">, I., Bernard, J., Botton, J., Charles, M.-A., </w:t>
      </w:r>
      <w:proofErr w:type="spellStart"/>
      <w:r w:rsidRPr="00947BF7">
        <w:t>Dargent</w:t>
      </w:r>
      <w:proofErr w:type="spellEnd"/>
      <w:r w:rsidRPr="00947BF7">
        <w:t xml:space="preserve">-Molina, P., de Lauzon-Guillain, B., </w:t>
      </w:r>
      <w:proofErr w:type="spellStart"/>
      <w:r w:rsidRPr="00947BF7">
        <w:t>Ducimetière</w:t>
      </w:r>
      <w:proofErr w:type="spellEnd"/>
      <w:r w:rsidRPr="00947BF7">
        <w:t xml:space="preserve">, P., de Agostini, M., </w:t>
      </w:r>
      <w:proofErr w:type="spellStart"/>
      <w:r w:rsidRPr="00947BF7">
        <w:t>Foliguet</w:t>
      </w:r>
      <w:proofErr w:type="spellEnd"/>
      <w:r w:rsidRPr="00947BF7">
        <w:t xml:space="preserve">, B., </w:t>
      </w:r>
      <w:proofErr w:type="spellStart"/>
      <w:r w:rsidRPr="00947BF7">
        <w:t>Forhan</w:t>
      </w:r>
      <w:proofErr w:type="spellEnd"/>
      <w:r w:rsidRPr="00947BF7">
        <w:t xml:space="preserve">, A., </w:t>
      </w:r>
      <w:proofErr w:type="spellStart"/>
      <w:r w:rsidRPr="00947BF7">
        <w:t>Fritel</w:t>
      </w:r>
      <w:proofErr w:type="spellEnd"/>
      <w:r w:rsidRPr="00947BF7">
        <w:t xml:space="preserve">, X., </w:t>
      </w:r>
      <w:proofErr w:type="spellStart"/>
      <w:r w:rsidRPr="00947BF7">
        <w:t>Germa</w:t>
      </w:r>
      <w:proofErr w:type="spellEnd"/>
      <w:r w:rsidRPr="00947BF7">
        <w:t xml:space="preserve">, A., </w:t>
      </w:r>
      <w:proofErr w:type="spellStart"/>
      <w:r w:rsidRPr="00947BF7">
        <w:t>Goua</w:t>
      </w:r>
      <w:proofErr w:type="spellEnd"/>
      <w:r w:rsidRPr="00947BF7">
        <w:t xml:space="preserve">, V., </w:t>
      </w:r>
      <w:proofErr w:type="spellStart"/>
      <w:r w:rsidRPr="00947BF7">
        <w:t>Hankard</w:t>
      </w:r>
      <w:proofErr w:type="spellEnd"/>
      <w:r w:rsidRPr="00947BF7">
        <w:t xml:space="preserve">, R., </w:t>
      </w:r>
      <w:proofErr w:type="spellStart"/>
      <w:r w:rsidRPr="00947BF7">
        <w:t>Heude</w:t>
      </w:r>
      <w:proofErr w:type="spellEnd"/>
      <w:r w:rsidRPr="00947BF7">
        <w:t xml:space="preserve">, B., Kaminski, M., </w:t>
      </w:r>
      <w:proofErr w:type="spellStart"/>
      <w:r w:rsidRPr="00947BF7">
        <w:t>Larroque</w:t>
      </w:r>
      <w:proofErr w:type="spellEnd"/>
      <w:r w:rsidRPr="00947BF7">
        <w:t xml:space="preserve">, B., Lelong, N., </w:t>
      </w:r>
      <w:proofErr w:type="spellStart"/>
      <w:r w:rsidRPr="00947BF7">
        <w:t>Lepeule</w:t>
      </w:r>
      <w:proofErr w:type="spellEnd"/>
      <w:r w:rsidRPr="00947BF7">
        <w:t xml:space="preserve">, J., Magnin, G., Marchand, L., </w:t>
      </w:r>
      <w:proofErr w:type="spellStart"/>
      <w:r w:rsidRPr="00947BF7">
        <w:t>Nabet</w:t>
      </w:r>
      <w:proofErr w:type="spellEnd"/>
      <w:r w:rsidRPr="00947BF7">
        <w:t xml:space="preserve">, C., Pierre, F., Slama, R., </w:t>
      </w:r>
      <w:proofErr w:type="spellStart"/>
      <w:r w:rsidRPr="00947BF7">
        <w:t>Saurel-Cubizolles</w:t>
      </w:r>
      <w:proofErr w:type="spellEnd"/>
      <w:r w:rsidRPr="00947BF7">
        <w:t xml:space="preserve">, M., Schweitzer, M., </w:t>
      </w:r>
      <w:proofErr w:type="spellStart"/>
      <w:r w:rsidRPr="00947BF7">
        <w:t>Thiebaugeorges</w:t>
      </w:r>
      <w:proofErr w:type="spellEnd"/>
      <w:r w:rsidRPr="00947BF7">
        <w:t xml:space="preserve">, O., on behalf of the EDEN mother-child cohort study group, 2016. Cohort Profile: The EDEN mother-child cohort on the prenatal and early postnatal determinants of child health and development. International Journal of Epidemiology 45, 353–363. </w:t>
      </w:r>
      <w:hyperlink r:id="rId22">
        <w:r w:rsidR="00066508" w:rsidRPr="00947BF7">
          <w:rPr>
            <w:rStyle w:val="Hyperlink"/>
            <w:color w:val="auto"/>
          </w:rPr>
          <w:t>https://doi.org/10.1093/ije/dyv151</w:t>
        </w:r>
      </w:hyperlink>
      <w:bookmarkEnd w:id="230"/>
    </w:p>
    <w:p w14:paraId="3758CD19" w14:textId="77777777" w:rsidR="00066508" w:rsidRPr="00947BF7" w:rsidRDefault="00000000">
      <w:pPr>
        <w:pStyle w:val="Bibliography"/>
      </w:pPr>
      <w:bookmarkStart w:id="231" w:name="ref-HuangChenSu%3A2015"/>
      <w:r w:rsidRPr="00947BF7">
        <w:t xml:space="preserve">Huang, H.-B., Chen, H.-Y., Su, P.-H., Huang, P.-C., Sun, C.-W., Wang, C.-J., Chen, H.-Y., Hsiung, C.A., Wang, S.-L., 2015. Fetal and Childhood Exposure to Phthalate Diesters and Cognitive Function in Children Up to 12 Years of Age: Taiwanese Maternal and Infant Cohort Study. PLOS ONE 10, e0131910. </w:t>
      </w:r>
      <w:hyperlink r:id="rId23">
        <w:r w:rsidR="00066508" w:rsidRPr="00947BF7">
          <w:rPr>
            <w:rStyle w:val="Hyperlink"/>
            <w:color w:val="auto"/>
          </w:rPr>
          <w:t>https://doi.org/10.1371/journal.pone.0131910</w:t>
        </w:r>
      </w:hyperlink>
      <w:bookmarkEnd w:id="231"/>
    </w:p>
    <w:p w14:paraId="64C1166A" w14:textId="77777777" w:rsidR="00066508" w:rsidRPr="00947BF7" w:rsidRDefault="00000000">
      <w:pPr>
        <w:pStyle w:val="Bibliography"/>
      </w:pPr>
      <w:bookmarkStart w:id="232" w:name="ref-HuangTsaiChen%3A2017"/>
      <w:r w:rsidRPr="00947BF7">
        <w:t xml:space="preserve">Huang, P.-C., Tsai, C.-H., Chen, C.-C., Wu, M.-T., Chen, M.-L., Wang, S.-L., Chen, B.-H., Lee, C.-C., </w:t>
      </w:r>
      <w:proofErr w:type="spellStart"/>
      <w:r w:rsidRPr="00947BF7">
        <w:t>Jaakkola</w:t>
      </w:r>
      <w:proofErr w:type="spellEnd"/>
      <w:r w:rsidRPr="00947BF7">
        <w:t xml:space="preserve">, J.J.K., Wu, W.-C., Chen, M.-K., Hsiung, C.A., Group, R., 2017. Intellectual evaluation of children exposed to phthalate-tainted products after the 2011 Taiwan phthalate episode. Environmental Research 156, 158–166. </w:t>
      </w:r>
      <w:hyperlink r:id="rId24">
        <w:r w:rsidR="00066508" w:rsidRPr="00947BF7">
          <w:rPr>
            <w:rStyle w:val="Hyperlink"/>
            <w:color w:val="auto"/>
          </w:rPr>
          <w:t>https://doi.org/10.1016/j.envres.2017.03.016</w:t>
        </w:r>
      </w:hyperlink>
      <w:bookmarkEnd w:id="232"/>
    </w:p>
    <w:p w14:paraId="5E85D4A5" w14:textId="77777777" w:rsidR="00066508" w:rsidRPr="00947BF7" w:rsidRDefault="00000000">
      <w:pPr>
        <w:pStyle w:val="Bibliography"/>
      </w:pPr>
      <w:bookmarkStart w:id="233" w:name="ref-HulingGreiferChen%3A2023"/>
      <w:r w:rsidRPr="00947BF7">
        <w:lastRenderedPageBreak/>
        <w:t xml:space="preserve">Huling, J.D., </w:t>
      </w:r>
      <w:proofErr w:type="spellStart"/>
      <w:r w:rsidRPr="00947BF7">
        <w:t>Greifer</w:t>
      </w:r>
      <w:proofErr w:type="spellEnd"/>
      <w:r w:rsidRPr="00947BF7">
        <w:t xml:space="preserve">, N., Chen, G., 2023. Independence Weights for Causal Inference with Continuous Treatments. Journal of the American Statistical Association 0, 1–14. </w:t>
      </w:r>
      <w:hyperlink r:id="rId25">
        <w:r w:rsidR="00066508" w:rsidRPr="00947BF7">
          <w:rPr>
            <w:rStyle w:val="Hyperlink"/>
            <w:color w:val="auto"/>
          </w:rPr>
          <w:t>https://doi.org/10.1080/01621459.2023.2213485</w:t>
        </w:r>
      </w:hyperlink>
      <w:bookmarkEnd w:id="233"/>
    </w:p>
    <w:p w14:paraId="4F3BAC9C" w14:textId="77777777" w:rsidR="00066508" w:rsidRPr="00947BF7" w:rsidRDefault="00000000">
      <w:pPr>
        <w:pStyle w:val="Bibliography"/>
      </w:pPr>
      <w:bookmarkStart w:id="234" w:name="ref-JankowskaPolanskaHanke%3A2019"/>
      <w:proofErr w:type="spellStart"/>
      <w:r w:rsidRPr="00947BF7">
        <w:t>Jankowska</w:t>
      </w:r>
      <w:proofErr w:type="spellEnd"/>
      <w:r w:rsidRPr="00947BF7">
        <w:t xml:space="preserve">, A., </w:t>
      </w:r>
      <w:proofErr w:type="spellStart"/>
      <w:r w:rsidRPr="00947BF7">
        <w:t>Polańska</w:t>
      </w:r>
      <w:proofErr w:type="spellEnd"/>
      <w:r w:rsidRPr="00947BF7">
        <w:t xml:space="preserve">, K., Hanke, W., </w:t>
      </w:r>
      <w:proofErr w:type="spellStart"/>
      <w:r w:rsidRPr="00947BF7">
        <w:t>Wesołowska</w:t>
      </w:r>
      <w:proofErr w:type="spellEnd"/>
      <w:r w:rsidRPr="00947BF7">
        <w:t xml:space="preserve">, E., </w:t>
      </w:r>
      <w:proofErr w:type="spellStart"/>
      <w:r w:rsidRPr="00947BF7">
        <w:t>Ligocka</w:t>
      </w:r>
      <w:proofErr w:type="spellEnd"/>
      <w:r w:rsidRPr="00947BF7">
        <w:t xml:space="preserve">, D., </w:t>
      </w:r>
      <w:proofErr w:type="spellStart"/>
      <w:r w:rsidRPr="00947BF7">
        <w:t>Waszkowska</w:t>
      </w:r>
      <w:proofErr w:type="spellEnd"/>
      <w:r w:rsidRPr="00947BF7">
        <w:t xml:space="preserve">, M., </w:t>
      </w:r>
      <w:proofErr w:type="spellStart"/>
      <w:r w:rsidRPr="00947BF7">
        <w:t>Stańczak</w:t>
      </w:r>
      <w:proofErr w:type="spellEnd"/>
      <w:r w:rsidRPr="00947BF7">
        <w:t xml:space="preserve">, A., Tartaglione, A.M., Mirabella, F., </w:t>
      </w:r>
      <w:proofErr w:type="spellStart"/>
      <w:r w:rsidRPr="00947BF7">
        <w:t>Chiarotti</w:t>
      </w:r>
      <w:proofErr w:type="spellEnd"/>
      <w:r w:rsidRPr="00947BF7">
        <w:t xml:space="preserve">, F., </w:t>
      </w:r>
      <w:proofErr w:type="spellStart"/>
      <w:r w:rsidRPr="00947BF7">
        <w:t>Garí</w:t>
      </w:r>
      <w:proofErr w:type="spellEnd"/>
      <w:r w:rsidRPr="00947BF7">
        <w:t xml:space="preserve">, M., </w:t>
      </w:r>
      <w:proofErr w:type="spellStart"/>
      <w:r w:rsidRPr="00947BF7">
        <w:t>Calamandrei</w:t>
      </w:r>
      <w:proofErr w:type="spellEnd"/>
      <w:r w:rsidRPr="00947BF7">
        <w:t xml:space="preserve">, G., 2019. Prenatal and early postnatal phthalate exposure and child neurodevelopment at age of 7 years – Polish Mother and Child Cohort. Environmental Research 177, 108626. </w:t>
      </w:r>
      <w:hyperlink r:id="rId26">
        <w:r w:rsidR="00066508" w:rsidRPr="00947BF7">
          <w:rPr>
            <w:rStyle w:val="Hyperlink"/>
            <w:color w:val="auto"/>
          </w:rPr>
          <w:t>https://doi.org/10.1016/j.envres.2019.108626</w:t>
        </w:r>
      </w:hyperlink>
      <w:bookmarkEnd w:id="234"/>
    </w:p>
    <w:p w14:paraId="3F59C160" w14:textId="77777777" w:rsidR="00066508" w:rsidRPr="00947BF7" w:rsidRDefault="00000000">
      <w:pPr>
        <w:pStyle w:val="Bibliography"/>
      </w:pPr>
      <w:bookmarkStart w:id="235" w:name="ref-KeilBuckleyO%3A2020"/>
      <w:r w:rsidRPr="00947BF7">
        <w:t>Keil, A.P., Buckley, J.P., O</w:t>
      </w:r>
      <w:proofErr w:type="gramStart"/>
      <w:r w:rsidRPr="00947BF7">
        <w:t>, ’</w:t>
      </w:r>
      <w:proofErr w:type="spellStart"/>
      <w:proofErr w:type="gramEnd"/>
      <w:r w:rsidRPr="00947BF7">
        <w:t>Brien.K.M</w:t>
      </w:r>
      <w:proofErr w:type="spellEnd"/>
      <w:r w:rsidRPr="00947BF7">
        <w:t xml:space="preserve">., Ferguson, K.K., Zhao, S., White, A.J., 2020. A Quantile-Based g-Computation Approach to Addressing the Effects of Exposure Mixtures. Environmental Health Perspectives 128, 047004. </w:t>
      </w:r>
      <w:hyperlink r:id="rId27">
        <w:r w:rsidR="00066508" w:rsidRPr="00947BF7">
          <w:rPr>
            <w:rStyle w:val="Hyperlink"/>
            <w:color w:val="auto"/>
          </w:rPr>
          <w:t>https://doi.org/10.1289/EHP5838</w:t>
        </w:r>
      </w:hyperlink>
      <w:bookmarkEnd w:id="235"/>
    </w:p>
    <w:p w14:paraId="715C5E82" w14:textId="77777777" w:rsidR="00066508" w:rsidRPr="00947BF7" w:rsidRDefault="00000000">
      <w:pPr>
        <w:pStyle w:val="Bibliography"/>
      </w:pPr>
      <w:bookmarkStart w:id="236" w:name="ref-KimLeeMoon%3A2018"/>
      <w:r w:rsidRPr="00947BF7">
        <w:t xml:space="preserve">Kim, J.H., Lee, J., Moon, H.-B., Park, J., Choi, K., Kim, S.K., Kim, S., 2018. Association of phthalate exposures with urinary free cortisol and 8-hydroxy-2’-deoxyguanosine in early childhood. Science of The Total Environment 627, 506–513. </w:t>
      </w:r>
      <w:hyperlink r:id="rId28">
        <w:r w:rsidR="00066508" w:rsidRPr="00947BF7">
          <w:rPr>
            <w:rStyle w:val="Hyperlink"/>
            <w:color w:val="auto"/>
          </w:rPr>
          <w:t>https://doi.org/10.1016/j.scitotenv.2018.01.125</w:t>
        </w:r>
      </w:hyperlink>
      <w:bookmarkEnd w:id="236"/>
    </w:p>
    <w:p w14:paraId="7FA28ADF" w14:textId="77777777" w:rsidR="00066508" w:rsidRPr="00947BF7" w:rsidRDefault="00000000">
      <w:pPr>
        <w:pStyle w:val="Bibliography"/>
      </w:pPr>
      <w:bookmarkStart w:id="237" w:name="ref-KimHongShin%3A2017"/>
      <w:r w:rsidRPr="00947BF7">
        <w:t xml:space="preserve">Kim, J.I., Hong, Y.-C., Shin, C.H., Lee, Y.A., Lim, Y.-H., Kim, B.-N., 2017. The effects of maternal and children phthalate exposure on the neurocognitive function of 6-year-old children. Environmental Research 156, 519–525. </w:t>
      </w:r>
      <w:hyperlink r:id="rId29">
        <w:r w:rsidR="00066508" w:rsidRPr="00947BF7">
          <w:rPr>
            <w:rStyle w:val="Hyperlink"/>
            <w:color w:val="auto"/>
          </w:rPr>
          <w:t>https://doi.org/10.1016/j.envres.2017.04.003</w:t>
        </w:r>
      </w:hyperlink>
      <w:bookmarkEnd w:id="237"/>
    </w:p>
    <w:p w14:paraId="19B69190" w14:textId="77777777" w:rsidR="00066508" w:rsidRPr="00947BF7" w:rsidRDefault="00000000">
      <w:pPr>
        <w:pStyle w:val="Bibliography"/>
      </w:pPr>
      <w:bookmarkStart w:id="238" w:name="ref-KowarikTempl%3A2016"/>
      <w:proofErr w:type="spellStart"/>
      <w:r w:rsidRPr="00947BF7">
        <w:lastRenderedPageBreak/>
        <w:t>Kowarik</w:t>
      </w:r>
      <w:proofErr w:type="spellEnd"/>
      <w:r w:rsidRPr="00947BF7">
        <w:t xml:space="preserve">, A., </w:t>
      </w:r>
      <w:proofErr w:type="spellStart"/>
      <w:r w:rsidRPr="00947BF7">
        <w:t>Templ</w:t>
      </w:r>
      <w:proofErr w:type="spellEnd"/>
      <w:r w:rsidRPr="00947BF7">
        <w:t xml:space="preserve">, M., 2016. Imputation with the R Package VIM. Journal of Statistical Software 74, 1–16. </w:t>
      </w:r>
      <w:hyperlink r:id="rId30">
        <w:r w:rsidR="00066508" w:rsidRPr="00947BF7">
          <w:rPr>
            <w:rStyle w:val="Hyperlink"/>
            <w:color w:val="auto"/>
          </w:rPr>
          <w:t>https://doi.org/10.18637/jss.v074.i07</w:t>
        </w:r>
      </w:hyperlink>
      <w:bookmarkEnd w:id="238"/>
    </w:p>
    <w:p w14:paraId="0BFB013B" w14:textId="77777777" w:rsidR="00066508" w:rsidRPr="00947BF7" w:rsidRDefault="00000000">
      <w:pPr>
        <w:pStyle w:val="Bibliography"/>
      </w:pPr>
      <w:bookmarkStart w:id="239" w:name="ref-lazar2015imputelcmd"/>
      <w:r w:rsidRPr="00947BF7">
        <w:t xml:space="preserve">Lazar, C., 2015. </w:t>
      </w:r>
      <w:proofErr w:type="spellStart"/>
      <w:r w:rsidRPr="00947BF7">
        <w:t>imputeLCMD</w:t>
      </w:r>
      <w:proofErr w:type="spellEnd"/>
      <w:r w:rsidRPr="00947BF7">
        <w:t>: A collection of methods for left-censored missing data imputation. R package, version 2.</w:t>
      </w:r>
      <w:bookmarkEnd w:id="239"/>
    </w:p>
    <w:p w14:paraId="376AE596" w14:textId="77777777" w:rsidR="00066508" w:rsidRPr="00947BF7" w:rsidRDefault="00000000">
      <w:pPr>
        <w:pStyle w:val="Bibliography"/>
      </w:pPr>
      <w:bookmarkStart w:id="240" w:name="ref-LiPapandonatosCalafat%3A2019"/>
      <w:r w:rsidRPr="00947BF7">
        <w:t xml:space="preserve">Li, N., </w:t>
      </w:r>
      <w:proofErr w:type="spellStart"/>
      <w:r w:rsidRPr="00947BF7">
        <w:t>Papandonatos</w:t>
      </w:r>
      <w:proofErr w:type="spellEnd"/>
      <w:r w:rsidRPr="00947BF7">
        <w:t xml:space="preserve">, G.D., Calafat, A.M., </w:t>
      </w:r>
      <w:proofErr w:type="spellStart"/>
      <w:r w:rsidRPr="00947BF7">
        <w:t>Yolton</w:t>
      </w:r>
      <w:proofErr w:type="spellEnd"/>
      <w:r w:rsidRPr="00947BF7">
        <w:t xml:space="preserve">, K., </w:t>
      </w:r>
      <w:proofErr w:type="spellStart"/>
      <w:r w:rsidRPr="00947BF7">
        <w:t>Lanphear</w:t>
      </w:r>
      <w:proofErr w:type="spellEnd"/>
      <w:r w:rsidRPr="00947BF7">
        <w:t xml:space="preserve">, B.P., Chen, A., Braun, J.M., 2019. Identifying periods of susceptibility to the impact of phthalates on children’s cognitive abilities. Environmental Research 172, 604–614. </w:t>
      </w:r>
      <w:hyperlink r:id="rId31">
        <w:r w:rsidR="00066508" w:rsidRPr="00947BF7">
          <w:rPr>
            <w:rStyle w:val="Hyperlink"/>
            <w:color w:val="auto"/>
          </w:rPr>
          <w:t>https://doi.org/10.1016/j.envres.2019.03.009</w:t>
        </w:r>
      </w:hyperlink>
      <w:bookmarkEnd w:id="240"/>
    </w:p>
    <w:p w14:paraId="1AF68B54" w14:textId="77777777" w:rsidR="00066508" w:rsidRPr="00947BF7" w:rsidRDefault="00000000">
      <w:pPr>
        <w:pStyle w:val="Bibliography"/>
      </w:pPr>
      <w:bookmarkStart w:id="241" w:name="ref-LiZhangKuang%3A2018"/>
      <w:r w:rsidRPr="00947BF7">
        <w:t xml:space="preserve">Li, Y., Zhang, H., Kuang, H., Fan, R., Cha, C., Li, G., Luo, Z., Pang, Q., 2018. Relationship between bisphenol A exposure and attention-deficit/ hyperactivity disorder: A case-control study for primary school children in Guangzhou, China. Environmental Pollution 235, 141–149. </w:t>
      </w:r>
      <w:hyperlink r:id="rId32">
        <w:r w:rsidR="00066508" w:rsidRPr="00947BF7">
          <w:rPr>
            <w:rStyle w:val="Hyperlink"/>
            <w:color w:val="auto"/>
          </w:rPr>
          <w:t>https://doi.org/10.1016/j.envpol.2017.12.056</w:t>
        </w:r>
      </w:hyperlink>
      <w:bookmarkEnd w:id="241"/>
    </w:p>
    <w:p w14:paraId="7F4BD533" w14:textId="77777777" w:rsidR="00066508" w:rsidRPr="00947BF7" w:rsidRDefault="00000000">
      <w:pPr>
        <w:pStyle w:val="Bibliography"/>
      </w:pPr>
      <w:bookmarkStart w:id="242" w:name="ref-LudeckeBen-ShacharPatil%3A2021"/>
      <w:proofErr w:type="spellStart"/>
      <w:r w:rsidRPr="00947BF7">
        <w:t>Lüdecke</w:t>
      </w:r>
      <w:proofErr w:type="spellEnd"/>
      <w:r w:rsidRPr="00947BF7">
        <w:t xml:space="preserve">, D., Ben-Shachar, M.S., Patil, I., Waggoner, P., Makowski, D., 2021. performance: An R package for assessment, comparison and testing of statistical models. Journal of </w:t>
      </w:r>
      <w:proofErr w:type="gramStart"/>
      <w:r w:rsidRPr="00947BF7">
        <w:t>Open Source</w:t>
      </w:r>
      <w:proofErr w:type="gramEnd"/>
      <w:r w:rsidRPr="00947BF7">
        <w:t xml:space="preserve"> Software 6, 3139. </w:t>
      </w:r>
      <w:hyperlink r:id="rId33">
        <w:r w:rsidR="00066508" w:rsidRPr="00947BF7">
          <w:rPr>
            <w:rStyle w:val="Hyperlink"/>
            <w:color w:val="auto"/>
          </w:rPr>
          <w:t>https://doi.org/10.21105/joss.03139</w:t>
        </w:r>
      </w:hyperlink>
      <w:bookmarkEnd w:id="242"/>
    </w:p>
    <w:p w14:paraId="1B3F14DE" w14:textId="77777777" w:rsidR="00066508" w:rsidRPr="00947BF7" w:rsidRDefault="00000000">
      <w:pPr>
        <w:pStyle w:val="Bibliography"/>
      </w:pPr>
      <w:bookmarkStart w:id="243" w:name="ref-LupienMcEwenGunnar%3A2009"/>
      <w:r w:rsidRPr="00947BF7">
        <w:t xml:space="preserve">Lupien, S.J., McEwen, B.S., Gunnar, M.R., Heim, C., 2009. Effects of stress throughout the lifespan on the brain, </w:t>
      </w:r>
      <w:proofErr w:type="spellStart"/>
      <w:r w:rsidRPr="00947BF7">
        <w:t>behaviour</w:t>
      </w:r>
      <w:proofErr w:type="spellEnd"/>
      <w:r w:rsidRPr="00947BF7">
        <w:t xml:space="preserve"> and cognition. Nat Rev </w:t>
      </w:r>
      <w:proofErr w:type="spellStart"/>
      <w:r w:rsidRPr="00947BF7">
        <w:t>Neurosci</w:t>
      </w:r>
      <w:proofErr w:type="spellEnd"/>
      <w:r w:rsidRPr="00947BF7">
        <w:t xml:space="preserve"> 10, 434–445. </w:t>
      </w:r>
      <w:hyperlink r:id="rId34">
        <w:r w:rsidR="00066508" w:rsidRPr="00947BF7">
          <w:rPr>
            <w:rStyle w:val="Hyperlink"/>
            <w:color w:val="auto"/>
          </w:rPr>
          <w:t>https://doi.org/10.1038/nrn2639</w:t>
        </w:r>
      </w:hyperlink>
      <w:bookmarkEnd w:id="243"/>
    </w:p>
    <w:p w14:paraId="5E104E8E" w14:textId="77777777" w:rsidR="00066508" w:rsidRPr="00947BF7" w:rsidRDefault="00000000">
      <w:pPr>
        <w:pStyle w:val="Bibliography"/>
      </w:pPr>
      <w:bookmarkStart w:id="244" w:name="ref-MaLianDong%3A2011"/>
      <w:r w:rsidRPr="00947BF7">
        <w:lastRenderedPageBreak/>
        <w:t xml:space="preserve">Ma, X., Lian, Q.-Q., Dong, Q., Ge, R.-S., 2011. Environmental inhibitors of 11β-hydroxysteroid dehydrogenase type 2. Toxicology 285, 83–89. </w:t>
      </w:r>
      <w:hyperlink r:id="rId35">
        <w:r w:rsidR="00066508" w:rsidRPr="00947BF7">
          <w:rPr>
            <w:rStyle w:val="Hyperlink"/>
            <w:color w:val="auto"/>
          </w:rPr>
          <w:t>https://doi.org/10.1016/j.tox.2011.04.007</w:t>
        </w:r>
      </w:hyperlink>
      <w:bookmarkEnd w:id="244"/>
    </w:p>
    <w:p w14:paraId="32A2897C" w14:textId="77777777" w:rsidR="00066508" w:rsidRPr="00947BF7" w:rsidRDefault="00000000">
      <w:pPr>
        <w:pStyle w:val="Bibliography"/>
        <w:rPr>
          <w:rStyle w:val="Hyperlink"/>
          <w:color w:val="auto"/>
        </w:rPr>
      </w:pPr>
      <w:bookmarkStart w:id="245" w:name="ref-MagnusIrgensHaug%3A2006"/>
      <w:r w:rsidRPr="00947BF7">
        <w:t xml:space="preserve">Magnus, P., Irgens, L.M., Haug, K., Nystad, W., </w:t>
      </w:r>
      <w:proofErr w:type="spellStart"/>
      <w:r w:rsidRPr="00947BF7">
        <w:t>Skjærven</w:t>
      </w:r>
      <w:proofErr w:type="spellEnd"/>
      <w:r w:rsidRPr="00947BF7">
        <w:t xml:space="preserve">, R., Stoltenberg, C., The </w:t>
      </w:r>
      <w:proofErr w:type="spellStart"/>
      <w:r w:rsidRPr="00947BF7">
        <w:t>Moba</w:t>
      </w:r>
      <w:proofErr w:type="spellEnd"/>
      <w:r w:rsidRPr="00947BF7">
        <w:t xml:space="preserve"> Study Group, 2006. Cohort profile: The Norwegian Mother and Child Cohort Study (</w:t>
      </w:r>
      <w:proofErr w:type="spellStart"/>
      <w:r w:rsidRPr="00947BF7">
        <w:t>MoBa</w:t>
      </w:r>
      <w:proofErr w:type="spellEnd"/>
      <w:r w:rsidRPr="00947BF7">
        <w:t xml:space="preserve">). International Journal of Epidemiology 35, 1146–1150. </w:t>
      </w:r>
      <w:hyperlink r:id="rId36">
        <w:r w:rsidR="00066508" w:rsidRPr="00947BF7">
          <w:rPr>
            <w:rStyle w:val="Hyperlink"/>
            <w:color w:val="auto"/>
          </w:rPr>
          <w:t>https://doi.org/10.1093/ije/dyl170</w:t>
        </w:r>
      </w:hyperlink>
      <w:bookmarkEnd w:id="245"/>
    </w:p>
    <w:p w14:paraId="530368DB" w14:textId="223D43A2" w:rsidR="004F446A" w:rsidRPr="00947BF7" w:rsidRDefault="004F446A">
      <w:pPr>
        <w:pStyle w:val="Bibliography"/>
      </w:pPr>
      <w:r w:rsidRPr="00947BF7">
        <w:t xml:space="preserve">Mah, V.K. and Ford-Jones, E.L., 2012. Spotlight on middle childhood: Rejuvenating the ‘forgotten </w:t>
      </w:r>
      <w:proofErr w:type="gramStart"/>
      <w:r w:rsidRPr="00947BF7">
        <w:t>years’</w:t>
      </w:r>
      <w:proofErr w:type="gramEnd"/>
      <w:r w:rsidRPr="00947BF7">
        <w:t>. </w:t>
      </w:r>
      <w:proofErr w:type="spellStart"/>
      <w:r w:rsidRPr="00947BF7">
        <w:t>Paediatrics</w:t>
      </w:r>
      <w:proofErr w:type="spellEnd"/>
      <w:r w:rsidRPr="00947BF7">
        <w:t xml:space="preserve"> &amp; child health 17, 81-83. https://doi.org/10.1093/pch/17.2.81</w:t>
      </w:r>
    </w:p>
    <w:p w14:paraId="2081231B" w14:textId="77777777" w:rsidR="00066508" w:rsidRPr="00947BF7" w:rsidRDefault="00000000">
      <w:pPr>
        <w:pStyle w:val="Bibliography"/>
        <w:rPr>
          <w:lang w:val="es-ES"/>
        </w:rPr>
      </w:pPr>
      <w:bookmarkStart w:id="246" w:name="ref-MaitreBontCasas%3A2018"/>
      <w:proofErr w:type="spellStart"/>
      <w:r w:rsidRPr="00947BF7">
        <w:t>Maitre</w:t>
      </w:r>
      <w:proofErr w:type="spellEnd"/>
      <w:r w:rsidRPr="00947BF7">
        <w:t xml:space="preserve">, L., </w:t>
      </w:r>
      <w:proofErr w:type="spellStart"/>
      <w:r w:rsidRPr="00947BF7">
        <w:t>Bont</w:t>
      </w:r>
      <w:proofErr w:type="spellEnd"/>
      <w:r w:rsidRPr="00947BF7">
        <w:t xml:space="preserve">, J. de, Casas, M., Robinson, O., </w:t>
      </w:r>
      <w:proofErr w:type="spellStart"/>
      <w:r w:rsidRPr="00947BF7">
        <w:t>Aasvang</w:t>
      </w:r>
      <w:proofErr w:type="spellEnd"/>
      <w:r w:rsidRPr="00947BF7">
        <w:t xml:space="preserve">, G.M., </w:t>
      </w:r>
      <w:proofErr w:type="spellStart"/>
      <w:r w:rsidRPr="00947BF7">
        <w:t>Agier</w:t>
      </w:r>
      <w:proofErr w:type="spellEnd"/>
      <w:r w:rsidRPr="00947BF7">
        <w:t xml:space="preserve">, L., </w:t>
      </w:r>
      <w:proofErr w:type="spellStart"/>
      <w:r w:rsidRPr="00947BF7">
        <w:t>Andrušaitytė</w:t>
      </w:r>
      <w:proofErr w:type="spellEnd"/>
      <w:r w:rsidRPr="00947BF7">
        <w:t xml:space="preserve">, S., Ballester, F., </w:t>
      </w:r>
      <w:proofErr w:type="spellStart"/>
      <w:r w:rsidRPr="00947BF7">
        <w:t>Basagaña</w:t>
      </w:r>
      <w:proofErr w:type="spellEnd"/>
      <w:r w:rsidRPr="00947BF7">
        <w:t xml:space="preserve">, X., </w:t>
      </w:r>
      <w:proofErr w:type="spellStart"/>
      <w:r w:rsidRPr="00947BF7">
        <w:t>Borràs</w:t>
      </w:r>
      <w:proofErr w:type="spellEnd"/>
      <w:r w:rsidRPr="00947BF7">
        <w:t xml:space="preserve">, E., </w:t>
      </w:r>
      <w:proofErr w:type="spellStart"/>
      <w:r w:rsidRPr="00947BF7">
        <w:t>Brochot</w:t>
      </w:r>
      <w:proofErr w:type="spellEnd"/>
      <w:r w:rsidRPr="00947BF7">
        <w:t xml:space="preserve">, C., Bustamante, M., </w:t>
      </w:r>
      <w:proofErr w:type="spellStart"/>
      <w:r w:rsidRPr="00947BF7">
        <w:t>Carracedo</w:t>
      </w:r>
      <w:proofErr w:type="spellEnd"/>
      <w:r w:rsidRPr="00947BF7">
        <w:t xml:space="preserve">, A., Castro, M. de, </w:t>
      </w:r>
      <w:proofErr w:type="spellStart"/>
      <w:r w:rsidRPr="00947BF7">
        <w:t>Dedele</w:t>
      </w:r>
      <w:proofErr w:type="spellEnd"/>
      <w:r w:rsidRPr="00947BF7">
        <w:t xml:space="preserve">, A., Donaire-Gonzalez, D., </w:t>
      </w:r>
      <w:proofErr w:type="spellStart"/>
      <w:r w:rsidRPr="00947BF7">
        <w:t>Estivill</w:t>
      </w:r>
      <w:proofErr w:type="spellEnd"/>
      <w:r w:rsidRPr="00947BF7">
        <w:t xml:space="preserve">, X., </w:t>
      </w:r>
      <w:proofErr w:type="spellStart"/>
      <w:r w:rsidRPr="00947BF7">
        <w:t>Evandt</w:t>
      </w:r>
      <w:proofErr w:type="spellEnd"/>
      <w:r w:rsidRPr="00947BF7">
        <w:t xml:space="preserve">, J., </w:t>
      </w:r>
      <w:proofErr w:type="spellStart"/>
      <w:r w:rsidRPr="00947BF7">
        <w:t>Fossati</w:t>
      </w:r>
      <w:proofErr w:type="spellEnd"/>
      <w:r w:rsidRPr="00947BF7">
        <w:t xml:space="preserve">, S., Giorgis-Allemand, L., Gonzalez, J.R., Granum, B., </w:t>
      </w:r>
      <w:proofErr w:type="spellStart"/>
      <w:r w:rsidRPr="00947BF7">
        <w:t>Grazuleviciene</w:t>
      </w:r>
      <w:proofErr w:type="spellEnd"/>
      <w:r w:rsidRPr="00947BF7">
        <w:t xml:space="preserve">, R., </w:t>
      </w:r>
      <w:proofErr w:type="spellStart"/>
      <w:r w:rsidRPr="00947BF7">
        <w:t>Gützkow</w:t>
      </w:r>
      <w:proofErr w:type="spellEnd"/>
      <w:r w:rsidRPr="00947BF7">
        <w:t xml:space="preserve">, K.B., Haug, L.S., Hernandez-Ferrer, C., </w:t>
      </w:r>
      <w:proofErr w:type="spellStart"/>
      <w:r w:rsidRPr="00947BF7">
        <w:t>Heude</w:t>
      </w:r>
      <w:proofErr w:type="spellEnd"/>
      <w:r w:rsidRPr="00947BF7">
        <w:t xml:space="preserve">, B., </w:t>
      </w:r>
      <w:proofErr w:type="spellStart"/>
      <w:r w:rsidRPr="00947BF7">
        <w:t>Ibarluzea</w:t>
      </w:r>
      <w:proofErr w:type="spellEnd"/>
      <w:r w:rsidRPr="00947BF7">
        <w:t xml:space="preserve">, J., </w:t>
      </w:r>
      <w:proofErr w:type="spellStart"/>
      <w:r w:rsidRPr="00947BF7">
        <w:t>Julvez</w:t>
      </w:r>
      <w:proofErr w:type="spellEnd"/>
      <w:r w:rsidRPr="00947BF7">
        <w:t xml:space="preserve">, J., </w:t>
      </w:r>
      <w:proofErr w:type="spellStart"/>
      <w:r w:rsidRPr="00947BF7">
        <w:t>Karachaliou</w:t>
      </w:r>
      <w:proofErr w:type="spellEnd"/>
      <w:r w:rsidRPr="00947BF7">
        <w:t xml:space="preserve">, M., Keun, H.C., Krog, N.H., Lau, C.-H.E., </w:t>
      </w:r>
      <w:proofErr w:type="spellStart"/>
      <w:r w:rsidRPr="00947BF7">
        <w:t>Leventakou</w:t>
      </w:r>
      <w:proofErr w:type="spellEnd"/>
      <w:r w:rsidRPr="00947BF7">
        <w:t xml:space="preserve">, V., Lyon-Caen, S., Manzano, C., Mason, D., </w:t>
      </w:r>
      <w:proofErr w:type="spellStart"/>
      <w:r w:rsidRPr="00947BF7">
        <w:t>McEachan</w:t>
      </w:r>
      <w:proofErr w:type="spellEnd"/>
      <w:r w:rsidRPr="00947BF7">
        <w:t xml:space="preserve">, R., Meltzer, H.M., </w:t>
      </w:r>
      <w:proofErr w:type="spellStart"/>
      <w:r w:rsidRPr="00947BF7">
        <w:t>Petraviciene</w:t>
      </w:r>
      <w:proofErr w:type="spellEnd"/>
      <w:r w:rsidRPr="00947BF7">
        <w:t xml:space="preserve">, I., Quentin, J., </w:t>
      </w:r>
      <w:proofErr w:type="spellStart"/>
      <w:r w:rsidRPr="00947BF7">
        <w:t>Roumeliotaki</w:t>
      </w:r>
      <w:proofErr w:type="spellEnd"/>
      <w:r w:rsidRPr="00947BF7">
        <w:t xml:space="preserve">, T., Sabido, E., Saulnier, P.-J., Siskos, A.P., </w:t>
      </w:r>
      <w:proofErr w:type="spellStart"/>
      <w:r w:rsidRPr="00947BF7">
        <w:t>Siroux</w:t>
      </w:r>
      <w:proofErr w:type="spellEnd"/>
      <w:r w:rsidRPr="00947BF7">
        <w:t xml:space="preserve">, V., </w:t>
      </w:r>
      <w:proofErr w:type="spellStart"/>
      <w:r w:rsidRPr="00947BF7">
        <w:t>Sunyer</w:t>
      </w:r>
      <w:proofErr w:type="spellEnd"/>
      <w:r w:rsidRPr="00947BF7">
        <w:t xml:space="preserve">, J., Tamayo, I., Urquiza, J., </w:t>
      </w:r>
      <w:proofErr w:type="spellStart"/>
      <w:r w:rsidRPr="00947BF7">
        <w:t>Vafeiadi</w:t>
      </w:r>
      <w:proofErr w:type="spellEnd"/>
      <w:r w:rsidRPr="00947BF7">
        <w:t>, M., Gent, D. van, Vives-</w:t>
      </w:r>
      <w:proofErr w:type="spellStart"/>
      <w:r w:rsidRPr="00947BF7">
        <w:t>Usano</w:t>
      </w:r>
      <w:proofErr w:type="spellEnd"/>
      <w:r w:rsidRPr="00947BF7">
        <w:t xml:space="preserve">, M., </w:t>
      </w:r>
      <w:proofErr w:type="spellStart"/>
      <w:r w:rsidRPr="00947BF7">
        <w:t>Waiblinger</w:t>
      </w:r>
      <w:proofErr w:type="spellEnd"/>
      <w:r w:rsidRPr="00947BF7">
        <w:t xml:space="preserve">, D., </w:t>
      </w:r>
      <w:proofErr w:type="spellStart"/>
      <w:r w:rsidRPr="00947BF7">
        <w:t>Warembourg</w:t>
      </w:r>
      <w:proofErr w:type="spellEnd"/>
      <w:r w:rsidRPr="00947BF7">
        <w:t xml:space="preserve">, C., </w:t>
      </w:r>
      <w:proofErr w:type="spellStart"/>
      <w:r w:rsidRPr="00947BF7">
        <w:t>Chatzi</w:t>
      </w:r>
      <w:proofErr w:type="spellEnd"/>
      <w:r w:rsidRPr="00947BF7">
        <w:t xml:space="preserve">, L., Coen, M., Hazel, P. van den, </w:t>
      </w:r>
      <w:proofErr w:type="spellStart"/>
      <w:r w:rsidRPr="00947BF7">
        <w:t>Nieuwenhuijsen</w:t>
      </w:r>
      <w:proofErr w:type="spellEnd"/>
      <w:r w:rsidRPr="00947BF7">
        <w:t xml:space="preserve">, M.J., Slama, R., Thomsen, C., Wright, J., </w:t>
      </w:r>
      <w:proofErr w:type="spellStart"/>
      <w:r w:rsidRPr="00947BF7">
        <w:t>Vrijheid</w:t>
      </w:r>
      <w:proofErr w:type="spellEnd"/>
      <w:r w:rsidRPr="00947BF7">
        <w:t xml:space="preserve">, M., 2018. Human Early Life Exposome (HELIX) study: A European population-based exposome cohort. </w:t>
      </w:r>
      <w:r w:rsidRPr="00947BF7">
        <w:rPr>
          <w:lang w:val="es-ES"/>
        </w:rPr>
        <w:t xml:space="preserve">BMJ Open 8, e021311. </w:t>
      </w:r>
      <w:r w:rsidR="00066508">
        <w:fldChar w:fldCharType="begin"/>
      </w:r>
      <w:r w:rsidR="00066508" w:rsidRPr="00B61399">
        <w:rPr>
          <w:lang w:val="es-ES"/>
          <w:rPrChange w:id="247" w:author="Lorenzo Fabbri" w:date="2024-10-24T15:44:00Z" w16du:dateUtc="2024-10-24T13:44:00Z">
            <w:rPr/>
          </w:rPrChange>
        </w:rPr>
        <w:instrText>HYPERLINK "https://doi.org/10.1136/bmjopen-2017-021311" \h</w:instrText>
      </w:r>
      <w:r w:rsidR="00066508">
        <w:fldChar w:fldCharType="separate"/>
      </w:r>
      <w:r w:rsidR="00066508" w:rsidRPr="00947BF7">
        <w:rPr>
          <w:rStyle w:val="Hyperlink"/>
          <w:color w:val="auto"/>
          <w:lang w:val="es-ES"/>
        </w:rPr>
        <w:t>https://doi.org/10.1136/bmjopen-2017-021311</w:t>
      </w:r>
      <w:r w:rsidR="00066508">
        <w:rPr>
          <w:rStyle w:val="Hyperlink"/>
          <w:color w:val="auto"/>
          <w:lang w:val="es-ES"/>
        </w:rPr>
        <w:fldChar w:fldCharType="end"/>
      </w:r>
      <w:bookmarkEnd w:id="246"/>
    </w:p>
    <w:p w14:paraId="152C7A1C" w14:textId="77777777" w:rsidR="00066508" w:rsidRPr="00947BF7" w:rsidRDefault="00000000">
      <w:pPr>
        <w:pStyle w:val="Bibliography"/>
        <w:rPr>
          <w:rStyle w:val="Hyperlink"/>
          <w:color w:val="auto"/>
        </w:rPr>
      </w:pPr>
      <w:bookmarkStart w:id="248" w:name="ref-MarcosRenauCasals%3A2014"/>
      <w:r w:rsidRPr="00947BF7">
        <w:rPr>
          <w:lang w:val="es-ES"/>
        </w:rPr>
        <w:lastRenderedPageBreak/>
        <w:t xml:space="preserve">Marcos, J., Renau, N., Casals, G., Segura, J., Ventura, R., Pozo, O.J., 2014. </w:t>
      </w:r>
      <w:r w:rsidRPr="00947BF7">
        <w:t xml:space="preserve">Investigation of endogenous corticosteroids profiles in human urine based on liquid chromatography tandem mass spectrometry. Analytica </w:t>
      </w:r>
      <w:proofErr w:type="spellStart"/>
      <w:r w:rsidRPr="00947BF7">
        <w:t>Chimica</w:t>
      </w:r>
      <w:proofErr w:type="spellEnd"/>
      <w:r w:rsidRPr="00947BF7">
        <w:t xml:space="preserve"> Acta 812, 92–104. </w:t>
      </w:r>
      <w:hyperlink r:id="rId37">
        <w:r w:rsidR="00066508" w:rsidRPr="00947BF7">
          <w:rPr>
            <w:rStyle w:val="Hyperlink"/>
            <w:color w:val="auto"/>
          </w:rPr>
          <w:t>https://doi.org/10.1016/j.aca.2013.12.030</w:t>
        </w:r>
      </w:hyperlink>
      <w:bookmarkEnd w:id="248"/>
    </w:p>
    <w:p w14:paraId="77CD279E" w14:textId="769493EA" w:rsidR="00252929" w:rsidRPr="00947BF7" w:rsidRDefault="00252929">
      <w:pPr>
        <w:pStyle w:val="Bibliography"/>
      </w:pPr>
      <w:r w:rsidRPr="00947BF7">
        <w:t>Naimi, A.I., Mishler, A.E., Kennedy, E.H., 2023. Challenges in obtaining valid causal effect estimates with machine learning algorithms. American Journal of Epidemiology 192, 1536-1544. https://doi.org/10.1093/aje/kwab201</w:t>
      </w:r>
    </w:p>
    <w:p w14:paraId="66553998" w14:textId="77777777" w:rsidR="00066508" w:rsidRPr="00947BF7" w:rsidRDefault="00000000">
      <w:pPr>
        <w:pStyle w:val="Bibliography"/>
      </w:pPr>
      <w:bookmarkStart w:id="249" w:name="ref-OhKimKannan%3A2023"/>
      <w:r w:rsidRPr="00947BF7">
        <w:t xml:space="preserve">Oh, J., Kim, K., Kannan, K., Parsons, P.J., </w:t>
      </w:r>
      <w:proofErr w:type="spellStart"/>
      <w:r w:rsidRPr="00947BF7">
        <w:t>Mlodnicka</w:t>
      </w:r>
      <w:proofErr w:type="spellEnd"/>
      <w:r w:rsidRPr="00947BF7">
        <w:t xml:space="preserve">, A., Schmidt, R.J., Schweitzer, J.B., Hertz-Picciotto, I., Bennett, D.H., 2023. Early childhood exposure to environmental phenols and parabens, phthalates, organophosphate pesticides, and trace elements in association with attention deficit hyperactivity disorder (ADHD) symptoms in the CHARGE study. Res Sq rs.3.rs–2565914. </w:t>
      </w:r>
      <w:hyperlink r:id="rId38">
        <w:r w:rsidR="00066508" w:rsidRPr="00947BF7">
          <w:rPr>
            <w:rStyle w:val="Hyperlink"/>
            <w:color w:val="auto"/>
          </w:rPr>
          <w:t>https://doi.org/10.21203/rs.3.rs-2565914/v1</w:t>
        </w:r>
      </w:hyperlink>
      <w:bookmarkEnd w:id="249"/>
    </w:p>
    <w:p w14:paraId="6E8F699D" w14:textId="77777777" w:rsidR="00066508" w:rsidRPr="00947BF7" w:rsidRDefault="00000000">
      <w:pPr>
        <w:pStyle w:val="Bibliography"/>
      </w:pPr>
      <w:bookmarkStart w:id="250" w:name="ref-PerrierGiorgis-AllemandSlama%3A2016"/>
      <w:r w:rsidRPr="00947BF7">
        <w:t xml:space="preserve">Perrier, F., Giorgis-Allemand, L., Slama, R., </w:t>
      </w:r>
      <w:proofErr w:type="spellStart"/>
      <w:r w:rsidRPr="00947BF7">
        <w:t>Philippat</w:t>
      </w:r>
      <w:proofErr w:type="spellEnd"/>
      <w:r w:rsidRPr="00947BF7">
        <w:t xml:space="preserve">, C., 2016. Within-subject Pooling of Biological Samples to Reduce Exposure Misclassification in Biomarker-based Studies. Epidemiology 27, 378. </w:t>
      </w:r>
      <w:hyperlink r:id="rId39">
        <w:r w:rsidR="00066508" w:rsidRPr="00947BF7">
          <w:rPr>
            <w:rStyle w:val="Hyperlink"/>
            <w:color w:val="auto"/>
          </w:rPr>
          <w:t>https://doi.org/10.1097/EDE.0000000000000460</w:t>
        </w:r>
      </w:hyperlink>
      <w:bookmarkEnd w:id="250"/>
    </w:p>
    <w:p w14:paraId="0ED38D5F" w14:textId="77777777" w:rsidR="00066508" w:rsidRPr="00947BF7" w:rsidRDefault="00000000">
      <w:pPr>
        <w:pStyle w:val="Bibliography"/>
        <w:rPr>
          <w:lang w:val="es-ES"/>
        </w:rPr>
      </w:pPr>
      <w:bookmarkStart w:id="251" w:name="ref-RafiGreenland%3A2020"/>
      <w:r w:rsidRPr="00947BF7">
        <w:t xml:space="preserve">Rafi, Z., Greenland, S., 2020. Semantic and cognitive tools to aid statistical science: Replace confidence and significance by compatibility and surprise. </w:t>
      </w:r>
      <w:r w:rsidRPr="00947BF7">
        <w:rPr>
          <w:lang w:val="es-ES"/>
        </w:rPr>
        <w:t xml:space="preserve">BMC Medical </w:t>
      </w:r>
      <w:proofErr w:type="spellStart"/>
      <w:r w:rsidRPr="00947BF7">
        <w:rPr>
          <w:lang w:val="es-ES"/>
        </w:rPr>
        <w:t>Research</w:t>
      </w:r>
      <w:proofErr w:type="spellEnd"/>
      <w:r w:rsidRPr="00947BF7">
        <w:rPr>
          <w:lang w:val="es-ES"/>
        </w:rPr>
        <w:t xml:space="preserve"> </w:t>
      </w:r>
      <w:proofErr w:type="spellStart"/>
      <w:r w:rsidRPr="00947BF7">
        <w:rPr>
          <w:lang w:val="es-ES"/>
        </w:rPr>
        <w:t>Methodology</w:t>
      </w:r>
      <w:proofErr w:type="spellEnd"/>
      <w:r w:rsidRPr="00947BF7">
        <w:rPr>
          <w:lang w:val="es-ES"/>
        </w:rPr>
        <w:t xml:space="preserve"> 20, 244. </w:t>
      </w:r>
      <w:r w:rsidR="00066508">
        <w:fldChar w:fldCharType="begin"/>
      </w:r>
      <w:r w:rsidR="00066508" w:rsidRPr="00B61399">
        <w:rPr>
          <w:lang w:val="es-ES"/>
          <w:rPrChange w:id="252" w:author="Lorenzo Fabbri" w:date="2024-10-24T15:44:00Z" w16du:dateUtc="2024-10-24T13:44:00Z">
            <w:rPr/>
          </w:rPrChange>
        </w:rPr>
        <w:instrText>HYPERLINK "https://doi.org/10.1186/s12874-020-01105-9" \h</w:instrText>
      </w:r>
      <w:r w:rsidR="00066508">
        <w:fldChar w:fldCharType="separate"/>
      </w:r>
      <w:r w:rsidR="00066508" w:rsidRPr="00947BF7">
        <w:rPr>
          <w:rStyle w:val="Hyperlink"/>
          <w:color w:val="auto"/>
          <w:lang w:val="es-ES"/>
        </w:rPr>
        <w:t>https://doi.org/10.1186/s12874-020-01105-9</w:t>
      </w:r>
      <w:r w:rsidR="00066508">
        <w:rPr>
          <w:rStyle w:val="Hyperlink"/>
          <w:color w:val="auto"/>
          <w:lang w:val="es-ES"/>
        </w:rPr>
        <w:fldChar w:fldCharType="end"/>
      </w:r>
      <w:bookmarkEnd w:id="251"/>
    </w:p>
    <w:p w14:paraId="64E32730" w14:textId="77777777" w:rsidR="00066508" w:rsidRPr="007366ED" w:rsidRDefault="00000000">
      <w:pPr>
        <w:pStyle w:val="Bibliography"/>
        <w:rPr>
          <w:ins w:id="253" w:author="Lorenzo Fabbri" w:date="2024-10-24T16:18:00Z" w16du:dateUtc="2024-10-24T14:18:00Z"/>
          <w:rStyle w:val="Hyperlink"/>
          <w:color w:val="auto"/>
          <w:rPrChange w:id="254" w:author="Lorenzo Fabbri" w:date="2024-10-28T12:11:00Z" w16du:dateUtc="2024-10-28T11:11:00Z">
            <w:rPr>
              <w:ins w:id="255" w:author="Lorenzo Fabbri" w:date="2024-10-24T16:18:00Z" w16du:dateUtc="2024-10-24T14:18:00Z"/>
              <w:rStyle w:val="Hyperlink"/>
              <w:color w:val="auto"/>
              <w:lang w:val="es-ES"/>
            </w:rPr>
          </w:rPrChange>
        </w:rPr>
      </w:pPr>
      <w:bookmarkStart w:id="256" w:name="Xd81cf38a3b251ec377f8aa13b097ea9d0c190e3"/>
      <w:r w:rsidRPr="00947BF7">
        <w:rPr>
          <w:lang w:val="es-ES"/>
        </w:rPr>
        <w:lastRenderedPageBreak/>
        <w:t>Ramírez, V., Gálvez-Ontiveros, Y., González-</w:t>
      </w:r>
      <w:proofErr w:type="spellStart"/>
      <w:r w:rsidRPr="00947BF7">
        <w:rPr>
          <w:lang w:val="es-ES"/>
        </w:rPr>
        <w:t>Domenech</w:t>
      </w:r>
      <w:proofErr w:type="spellEnd"/>
      <w:r w:rsidRPr="00947BF7">
        <w:rPr>
          <w:lang w:val="es-ES"/>
        </w:rPr>
        <w:t xml:space="preserve">, P.J., Baca, M.Á., Rodrigo, L., Rivas, A., 2022. </w:t>
      </w:r>
      <w:r w:rsidRPr="00947BF7">
        <w:t xml:space="preserve">Role of endocrine disrupting chemicals in children’s neurodevelopment. Environmental Research 203, 111890. </w:t>
      </w:r>
      <w:r w:rsidR="00066508">
        <w:fldChar w:fldCharType="begin"/>
      </w:r>
      <w:r w:rsidR="00066508">
        <w:instrText>HYPERLINK "https://doi.org/10.1016/j.envres.2021.111890" \h</w:instrText>
      </w:r>
      <w:r w:rsidR="00066508">
        <w:fldChar w:fldCharType="separate"/>
      </w:r>
      <w:r w:rsidR="00066508" w:rsidRPr="007366ED">
        <w:rPr>
          <w:rStyle w:val="Hyperlink"/>
          <w:color w:val="auto"/>
          <w:rPrChange w:id="257" w:author="Lorenzo Fabbri" w:date="2024-10-28T12:11:00Z" w16du:dateUtc="2024-10-28T11:11:00Z">
            <w:rPr>
              <w:rStyle w:val="Hyperlink"/>
              <w:color w:val="auto"/>
              <w:lang w:val="es-ES"/>
            </w:rPr>
          </w:rPrChange>
        </w:rPr>
        <w:t>https://doi.org/10.1016/j.envres.2021.111890</w:t>
      </w:r>
      <w:r w:rsidR="00066508">
        <w:rPr>
          <w:rStyle w:val="Hyperlink"/>
          <w:color w:val="auto"/>
          <w:lang w:val="es-ES"/>
        </w:rPr>
        <w:fldChar w:fldCharType="end"/>
      </w:r>
      <w:bookmarkEnd w:id="256"/>
    </w:p>
    <w:p w14:paraId="5C33107E" w14:textId="565F6210" w:rsidR="00CF322C" w:rsidRPr="00CF322C" w:rsidRDefault="00CF322C">
      <w:pPr>
        <w:pStyle w:val="Bibliography"/>
        <w:rPr>
          <w:rPrChange w:id="258" w:author="Lorenzo Fabbri" w:date="2024-10-24T16:19:00Z" w16du:dateUtc="2024-10-24T14:19:00Z">
            <w:rPr>
              <w:lang w:val="es-ES"/>
            </w:rPr>
          </w:rPrChange>
        </w:rPr>
      </w:pPr>
      <w:ins w:id="259" w:author="Lorenzo Fabbri" w:date="2024-10-24T16:19:00Z">
        <w:r w:rsidRPr="00CF322C">
          <w:t xml:space="preserve">Robins, J.M., Hernán, M.A. and </w:t>
        </w:r>
        <w:proofErr w:type="spellStart"/>
        <w:r w:rsidRPr="00CF322C">
          <w:t>SiEBERT</w:t>
        </w:r>
        <w:proofErr w:type="spellEnd"/>
        <w:r w:rsidRPr="00CF322C">
          <w:t>, U.W.E., 2004. Effects of multiple interventions. </w:t>
        </w:r>
        <w:r w:rsidRPr="00CF322C">
          <w:rPr>
            <w:rPrChange w:id="260" w:author="Lorenzo Fabbri" w:date="2024-10-24T16:19:00Z" w16du:dateUtc="2024-10-24T14:19:00Z">
              <w:rPr>
                <w:i/>
                <w:iCs/>
              </w:rPr>
            </w:rPrChange>
          </w:rPr>
          <w:t>Comparative quantification of health risks: global and regional burden of disease attributable to selected major risk factors</w:t>
        </w:r>
        <w:r w:rsidRPr="00CF322C">
          <w:t> </w:t>
        </w:r>
        <w:r w:rsidRPr="00CF322C">
          <w:rPr>
            <w:rPrChange w:id="261" w:author="Lorenzo Fabbri" w:date="2024-10-24T16:20:00Z" w16du:dateUtc="2024-10-24T14:20:00Z">
              <w:rPr>
                <w:i/>
                <w:iCs/>
              </w:rPr>
            </w:rPrChange>
          </w:rPr>
          <w:t>1</w:t>
        </w:r>
        <w:r w:rsidRPr="00CF322C">
          <w:t>, 2191-2230</w:t>
        </w:r>
      </w:ins>
      <w:ins w:id="262" w:author="Lorenzo Fabbri" w:date="2024-10-24T16:21:00Z" w16du:dateUtc="2024-10-24T14:21:00Z">
        <w:r>
          <w:t>.</w:t>
        </w:r>
      </w:ins>
    </w:p>
    <w:p w14:paraId="796346AF" w14:textId="77777777" w:rsidR="00066508" w:rsidRPr="00947BF7" w:rsidRDefault="00000000">
      <w:pPr>
        <w:pStyle w:val="Bibliography"/>
      </w:pPr>
      <w:bookmarkStart w:id="263" w:name="X71fca68020aad3c79232160399444b9923ab76e"/>
      <w:r w:rsidRPr="00947BF7">
        <w:rPr>
          <w:lang w:val="es-ES"/>
        </w:rPr>
        <w:t xml:space="preserve">Rodríguez-Carrillo, A., </w:t>
      </w:r>
      <w:proofErr w:type="spellStart"/>
      <w:r w:rsidRPr="00947BF7">
        <w:rPr>
          <w:lang w:val="es-ES"/>
        </w:rPr>
        <w:t>Mustieles</w:t>
      </w:r>
      <w:proofErr w:type="spellEnd"/>
      <w:r w:rsidRPr="00947BF7">
        <w:rPr>
          <w:lang w:val="es-ES"/>
        </w:rPr>
        <w:t xml:space="preserve">, V., Pérez-Lobato, R., Molina-Molina, J.M., Reina-Pérez, I., Vela-Soria, F., Rubio, S., Olea, N., Fernández, M.F., 2019. </w:t>
      </w:r>
      <w:r w:rsidRPr="00947BF7">
        <w:t xml:space="preserve">Bisphenol A and cognitive function in school-age boys: Is BPA predominantly related to behavior? </w:t>
      </w:r>
      <w:proofErr w:type="spellStart"/>
      <w:r w:rsidRPr="00947BF7">
        <w:t>NeuroToxicology</w:t>
      </w:r>
      <w:proofErr w:type="spellEnd"/>
      <w:r w:rsidRPr="00947BF7">
        <w:t xml:space="preserve"> 74, 162–171. </w:t>
      </w:r>
      <w:hyperlink r:id="rId40">
        <w:r w:rsidR="00066508" w:rsidRPr="00947BF7">
          <w:rPr>
            <w:rStyle w:val="Hyperlink"/>
            <w:color w:val="auto"/>
          </w:rPr>
          <w:t>https://doi.org/10.1016/j.neuro.2019.06.006</w:t>
        </w:r>
      </w:hyperlink>
      <w:bookmarkEnd w:id="263"/>
    </w:p>
    <w:p w14:paraId="709B9724" w14:textId="77777777" w:rsidR="00066508" w:rsidRPr="00947BF7" w:rsidRDefault="00000000">
      <w:pPr>
        <w:pStyle w:val="Bibliography"/>
      </w:pPr>
      <w:bookmarkStart w:id="264" w:name="ref-RuedaFanMcCandliss%3A2004"/>
      <w:r w:rsidRPr="00947BF7">
        <w:t xml:space="preserve">Rueda, M.R., Fan, J., </w:t>
      </w:r>
      <w:proofErr w:type="spellStart"/>
      <w:r w:rsidRPr="00947BF7">
        <w:t>McCandliss</w:t>
      </w:r>
      <w:proofErr w:type="spellEnd"/>
      <w:r w:rsidRPr="00947BF7">
        <w:t xml:space="preserve">, B.D., </w:t>
      </w:r>
      <w:proofErr w:type="spellStart"/>
      <w:r w:rsidRPr="00947BF7">
        <w:t>Halparin</w:t>
      </w:r>
      <w:proofErr w:type="spellEnd"/>
      <w:r w:rsidRPr="00947BF7">
        <w:t xml:space="preserve">, J.D., Gruber, D.B., </w:t>
      </w:r>
      <w:proofErr w:type="spellStart"/>
      <w:r w:rsidRPr="00947BF7">
        <w:t>Lercari</w:t>
      </w:r>
      <w:proofErr w:type="spellEnd"/>
      <w:r w:rsidRPr="00947BF7">
        <w:t xml:space="preserve">, L.P., Posner, M.I., 2004. Development of attentional networks in childhood. </w:t>
      </w:r>
      <w:proofErr w:type="spellStart"/>
      <w:r w:rsidRPr="00947BF7">
        <w:t>Neuropsychologia</w:t>
      </w:r>
      <w:proofErr w:type="spellEnd"/>
      <w:r w:rsidRPr="00947BF7">
        <w:t xml:space="preserve"> 42, 1029–1040. </w:t>
      </w:r>
      <w:hyperlink r:id="rId41">
        <w:r w:rsidR="00066508" w:rsidRPr="00947BF7">
          <w:rPr>
            <w:rStyle w:val="Hyperlink"/>
            <w:color w:val="auto"/>
          </w:rPr>
          <w:t>https://doi.org/10.1016/j.neuropsychologia.2003.12.012</w:t>
        </w:r>
      </w:hyperlink>
      <w:bookmarkEnd w:id="264"/>
    </w:p>
    <w:p w14:paraId="1C022BC1" w14:textId="77777777" w:rsidR="00066508" w:rsidRPr="00947BF7" w:rsidRDefault="00000000">
      <w:pPr>
        <w:pStyle w:val="Bibliography"/>
      </w:pPr>
      <w:bookmarkStart w:id="265" w:name="ref-SearsLiuLanphear%3A2023"/>
      <w:r w:rsidRPr="00947BF7">
        <w:t xml:space="preserve">Sears, C.G., Liu, Y., </w:t>
      </w:r>
      <w:proofErr w:type="spellStart"/>
      <w:r w:rsidRPr="00947BF7">
        <w:t>Lanphear</w:t>
      </w:r>
      <w:proofErr w:type="spellEnd"/>
      <w:r w:rsidRPr="00947BF7">
        <w:t xml:space="preserve">, B.P., Buckley, J.P., Meyer, J., Xu, Y., Chen, A., </w:t>
      </w:r>
      <w:proofErr w:type="spellStart"/>
      <w:r w:rsidRPr="00947BF7">
        <w:t>Yolton</w:t>
      </w:r>
      <w:proofErr w:type="spellEnd"/>
      <w:r w:rsidRPr="00947BF7">
        <w:t xml:space="preserve">, K., Braun, J.M., 2023. Evaluating mixtures of urinary phthalate metabolites and serum per-/polyfluoroalkyl substances in relation to adolescent hair cortisol: The HOME Study. American Journal of Epidemiology kwad198. </w:t>
      </w:r>
      <w:hyperlink r:id="rId42">
        <w:r w:rsidR="00066508" w:rsidRPr="00947BF7">
          <w:rPr>
            <w:rStyle w:val="Hyperlink"/>
            <w:color w:val="auto"/>
          </w:rPr>
          <w:t>https://doi.org/10.1093/aje/kwad198</w:t>
        </w:r>
      </w:hyperlink>
      <w:bookmarkEnd w:id="265"/>
    </w:p>
    <w:p w14:paraId="1A553F57" w14:textId="77777777" w:rsidR="00066508" w:rsidRPr="00947BF7" w:rsidRDefault="00000000">
      <w:pPr>
        <w:pStyle w:val="Bibliography"/>
        <w:rPr>
          <w:rStyle w:val="Hyperlink"/>
          <w:color w:val="auto"/>
        </w:rPr>
      </w:pPr>
      <w:bookmarkStart w:id="266" w:name="ref-ShoaffCoullWeuve%3A2020"/>
      <w:proofErr w:type="spellStart"/>
      <w:r w:rsidRPr="00947BF7">
        <w:t>Shoaff</w:t>
      </w:r>
      <w:proofErr w:type="spellEnd"/>
      <w:r w:rsidRPr="00947BF7">
        <w:t xml:space="preserve">, J.R., </w:t>
      </w:r>
      <w:proofErr w:type="spellStart"/>
      <w:r w:rsidRPr="00947BF7">
        <w:t>Coull</w:t>
      </w:r>
      <w:proofErr w:type="spellEnd"/>
      <w:r w:rsidRPr="00947BF7">
        <w:t xml:space="preserve">, B., </w:t>
      </w:r>
      <w:proofErr w:type="spellStart"/>
      <w:r w:rsidRPr="00947BF7">
        <w:t>Weuve</w:t>
      </w:r>
      <w:proofErr w:type="spellEnd"/>
      <w:r w:rsidRPr="00947BF7">
        <w:t xml:space="preserve">, J., Bellinger, D.C., Calafat, A.M., Schantz, S.L., </w:t>
      </w:r>
      <w:proofErr w:type="spellStart"/>
      <w:r w:rsidRPr="00947BF7">
        <w:t>Korrick</w:t>
      </w:r>
      <w:proofErr w:type="spellEnd"/>
      <w:r w:rsidRPr="00947BF7">
        <w:t xml:space="preserve">, S.A., 2020. Association of Exposure to Endocrine-Disrupting Chemicals During Adolescence </w:t>
      </w:r>
      <w:proofErr w:type="gramStart"/>
      <w:r w:rsidRPr="00947BF7">
        <w:lastRenderedPageBreak/>
        <w:t>With</w:t>
      </w:r>
      <w:proofErr w:type="gramEnd"/>
      <w:r w:rsidRPr="00947BF7">
        <w:t xml:space="preserve"> Attention-Deficit/Hyperactivity Disorder–Related Behaviors. JAMA Network Open 3, e2015041. </w:t>
      </w:r>
      <w:hyperlink r:id="rId43">
        <w:r w:rsidR="00066508" w:rsidRPr="00947BF7">
          <w:rPr>
            <w:rStyle w:val="Hyperlink"/>
            <w:color w:val="auto"/>
          </w:rPr>
          <w:t>https://doi.org/10.1001/jamanetworkopen.2020.15041</w:t>
        </w:r>
      </w:hyperlink>
      <w:bookmarkEnd w:id="266"/>
    </w:p>
    <w:p w14:paraId="2C3085D3" w14:textId="6F0A16CF" w:rsidR="006032FC" w:rsidRPr="00947BF7" w:rsidRDefault="006032FC">
      <w:pPr>
        <w:pStyle w:val="Bibliography"/>
      </w:pPr>
      <w:r w:rsidRPr="00947BF7">
        <w:t xml:space="preserve">Smith, M.J., </w:t>
      </w:r>
      <w:proofErr w:type="spellStart"/>
      <w:r w:rsidRPr="00947BF7">
        <w:t>Mansournia</w:t>
      </w:r>
      <w:proofErr w:type="spellEnd"/>
      <w:r w:rsidRPr="00947BF7">
        <w:t xml:space="preserve">, M.A., </w:t>
      </w:r>
      <w:proofErr w:type="spellStart"/>
      <w:r w:rsidRPr="00947BF7">
        <w:t>Maringe</w:t>
      </w:r>
      <w:proofErr w:type="spellEnd"/>
      <w:r w:rsidRPr="00947BF7">
        <w:t xml:space="preserve">, C., </w:t>
      </w:r>
      <w:proofErr w:type="spellStart"/>
      <w:r w:rsidRPr="00947BF7">
        <w:t>Zivich</w:t>
      </w:r>
      <w:proofErr w:type="spellEnd"/>
      <w:r w:rsidRPr="00947BF7">
        <w:t xml:space="preserve">, P.N., Cole, S.R., </w:t>
      </w:r>
      <w:proofErr w:type="spellStart"/>
      <w:r w:rsidRPr="00947BF7">
        <w:t>Leyrat</w:t>
      </w:r>
      <w:proofErr w:type="spellEnd"/>
      <w:r w:rsidRPr="00947BF7">
        <w:t xml:space="preserve">, C., </w:t>
      </w:r>
      <w:proofErr w:type="spellStart"/>
      <w:r w:rsidRPr="00947BF7">
        <w:t>Belot</w:t>
      </w:r>
      <w:proofErr w:type="spellEnd"/>
      <w:r w:rsidRPr="00947BF7">
        <w:t>, A., Rachet, B., Luque</w:t>
      </w:r>
      <w:r w:rsidRPr="00947BF7">
        <w:rPr>
          <w:rFonts w:ascii="Cambria Math" w:hAnsi="Cambria Math" w:cs="Cambria Math"/>
        </w:rPr>
        <w:t>‐</w:t>
      </w:r>
      <w:r w:rsidRPr="00947BF7">
        <w:t>Fernandez, M.A., 2022. Introduction to computational causal inference using reproducible Stata, R, and Python code: a tutorial. Statistics in Medicine 41, 407-432.</w:t>
      </w:r>
      <w:r w:rsidR="00364DF1" w:rsidRPr="00947BF7">
        <w:t xml:space="preserve"> https://doi.org/10.1002/sim.9234</w:t>
      </w:r>
    </w:p>
    <w:p w14:paraId="536BB73C" w14:textId="77777777" w:rsidR="00066508" w:rsidRPr="00947BF7" w:rsidRDefault="00000000">
      <w:pPr>
        <w:pStyle w:val="Bibliography"/>
        <w:rPr>
          <w:lang w:val="es-ES"/>
        </w:rPr>
      </w:pPr>
      <w:bookmarkStart w:id="267" w:name="ref-SunLiJin%3A2018"/>
      <w:r w:rsidRPr="00947BF7">
        <w:t xml:space="preserve">Sun, X., Li, J., Jin, S., Li, Y., Liu, W., Zhao, H., Zhou, Y., Jiang, Y., Liu, H., Xia, W., Cai, Z., Xu, S., Shen, X., 2018. Associations between repeated measures of maternal urinary phthalate metabolites during pregnancy and cord blood glucocorticoids. </w:t>
      </w:r>
      <w:proofErr w:type="spellStart"/>
      <w:r w:rsidRPr="00947BF7">
        <w:rPr>
          <w:lang w:val="es-ES"/>
        </w:rPr>
        <w:t>Environment</w:t>
      </w:r>
      <w:proofErr w:type="spellEnd"/>
      <w:r w:rsidRPr="00947BF7">
        <w:rPr>
          <w:lang w:val="es-ES"/>
        </w:rPr>
        <w:t xml:space="preserve"> International 121, 471–479. </w:t>
      </w:r>
      <w:r w:rsidR="00066508">
        <w:fldChar w:fldCharType="begin"/>
      </w:r>
      <w:r w:rsidR="00066508" w:rsidRPr="00B61399">
        <w:rPr>
          <w:lang w:val="es-ES"/>
          <w:rPrChange w:id="268" w:author="Lorenzo Fabbri" w:date="2024-10-24T15:44:00Z" w16du:dateUtc="2024-10-24T13:44:00Z">
            <w:rPr/>
          </w:rPrChange>
        </w:rPr>
        <w:instrText>HYPERLINK "https://doi.org/10.1016/j.envint.2018.09.037" \h</w:instrText>
      </w:r>
      <w:r w:rsidR="00066508">
        <w:fldChar w:fldCharType="separate"/>
      </w:r>
      <w:r w:rsidR="00066508" w:rsidRPr="00947BF7">
        <w:rPr>
          <w:rStyle w:val="Hyperlink"/>
          <w:color w:val="auto"/>
          <w:lang w:val="es-ES"/>
        </w:rPr>
        <w:t>https://doi.org/10.1016/j.envint.2018.09.037</w:t>
      </w:r>
      <w:r w:rsidR="00066508">
        <w:rPr>
          <w:rStyle w:val="Hyperlink"/>
          <w:color w:val="auto"/>
          <w:lang w:val="es-ES"/>
        </w:rPr>
        <w:fldChar w:fldCharType="end"/>
      </w:r>
      <w:bookmarkEnd w:id="267"/>
    </w:p>
    <w:p w14:paraId="66614F56" w14:textId="77777777" w:rsidR="00066508" w:rsidRPr="00947BF7" w:rsidRDefault="00000000">
      <w:pPr>
        <w:pStyle w:val="Bibliography"/>
      </w:pPr>
      <w:bookmarkStart w:id="269" w:name="ref-SunyerEsnaolaAlvarez-Pedrerol%3A2015"/>
      <w:r w:rsidRPr="00947BF7">
        <w:rPr>
          <w:lang w:val="es-ES"/>
        </w:rPr>
        <w:t xml:space="preserve">Sunyer, J., Esnaola, M., </w:t>
      </w:r>
      <w:proofErr w:type="spellStart"/>
      <w:r w:rsidRPr="00947BF7">
        <w:rPr>
          <w:lang w:val="es-ES"/>
        </w:rPr>
        <w:t>Alvarez-Pedrerol</w:t>
      </w:r>
      <w:proofErr w:type="spellEnd"/>
      <w:r w:rsidRPr="00947BF7">
        <w:rPr>
          <w:lang w:val="es-ES"/>
        </w:rPr>
        <w:t xml:space="preserve">, M., </w:t>
      </w:r>
      <w:proofErr w:type="spellStart"/>
      <w:r w:rsidRPr="00947BF7">
        <w:rPr>
          <w:lang w:val="es-ES"/>
        </w:rPr>
        <w:t>Forns</w:t>
      </w:r>
      <w:proofErr w:type="spellEnd"/>
      <w:r w:rsidRPr="00947BF7">
        <w:rPr>
          <w:lang w:val="es-ES"/>
        </w:rPr>
        <w:t xml:space="preserve">, J., Rivas, I., López-Vicente, M., Suades-González, E., </w:t>
      </w:r>
      <w:proofErr w:type="spellStart"/>
      <w:r w:rsidRPr="00947BF7">
        <w:rPr>
          <w:lang w:val="es-ES"/>
        </w:rPr>
        <w:t>Foraster</w:t>
      </w:r>
      <w:proofErr w:type="spellEnd"/>
      <w:r w:rsidRPr="00947BF7">
        <w:rPr>
          <w:lang w:val="es-ES"/>
        </w:rPr>
        <w:t xml:space="preserve">, M., </w:t>
      </w:r>
      <w:proofErr w:type="spellStart"/>
      <w:r w:rsidRPr="00947BF7">
        <w:rPr>
          <w:lang w:val="es-ES"/>
        </w:rPr>
        <w:t>Garcia</w:t>
      </w:r>
      <w:proofErr w:type="spellEnd"/>
      <w:r w:rsidRPr="00947BF7">
        <w:rPr>
          <w:lang w:val="es-ES"/>
        </w:rPr>
        <w:t xml:space="preserve">-Esteban, R., </w:t>
      </w:r>
      <w:proofErr w:type="spellStart"/>
      <w:r w:rsidRPr="00947BF7">
        <w:rPr>
          <w:lang w:val="es-ES"/>
        </w:rPr>
        <w:t>Basagaña</w:t>
      </w:r>
      <w:proofErr w:type="spellEnd"/>
      <w:r w:rsidRPr="00947BF7">
        <w:rPr>
          <w:lang w:val="es-ES"/>
        </w:rPr>
        <w:t xml:space="preserve">, X., Viana, M., </w:t>
      </w:r>
      <w:proofErr w:type="spellStart"/>
      <w:r w:rsidRPr="00947BF7">
        <w:rPr>
          <w:lang w:val="es-ES"/>
        </w:rPr>
        <w:t>Cirach</w:t>
      </w:r>
      <w:proofErr w:type="spellEnd"/>
      <w:r w:rsidRPr="00947BF7">
        <w:rPr>
          <w:lang w:val="es-ES"/>
        </w:rPr>
        <w:t xml:space="preserve">, M., Moreno, T., </w:t>
      </w:r>
      <w:proofErr w:type="spellStart"/>
      <w:r w:rsidRPr="00947BF7">
        <w:rPr>
          <w:lang w:val="es-ES"/>
        </w:rPr>
        <w:t>Alastuey</w:t>
      </w:r>
      <w:proofErr w:type="spellEnd"/>
      <w:r w:rsidRPr="00947BF7">
        <w:rPr>
          <w:lang w:val="es-ES"/>
        </w:rPr>
        <w:t xml:space="preserve">, A., </w:t>
      </w:r>
      <w:proofErr w:type="spellStart"/>
      <w:r w:rsidRPr="00947BF7">
        <w:rPr>
          <w:lang w:val="es-ES"/>
        </w:rPr>
        <w:t>Sebastian</w:t>
      </w:r>
      <w:proofErr w:type="spellEnd"/>
      <w:r w:rsidRPr="00947BF7">
        <w:rPr>
          <w:lang w:val="es-ES"/>
        </w:rPr>
        <w:t xml:space="preserve">-Galles, N., </w:t>
      </w:r>
      <w:proofErr w:type="spellStart"/>
      <w:r w:rsidRPr="00947BF7">
        <w:rPr>
          <w:lang w:val="es-ES"/>
        </w:rPr>
        <w:t>Nieuwenhuijsen</w:t>
      </w:r>
      <w:proofErr w:type="spellEnd"/>
      <w:r w:rsidRPr="00947BF7">
        <w:rPr>
          <w:lang w:val="es-ES"/>
        </w:rPr>
        <w:t xml:space="preserve">, M., Querol, X., 2015. </w:t>
      </w:r>
      <w:r w:rsidRPr="00947BF7">
        <w:t xml:space="preserve">Association between Traffic-Related Air Pollution in Schools and Cognitive Development in Primary School Children: A Prospective Cohort Study. PLOS Medicine 12, e1001792. </w:t>
      </w:r>
      <w:hyperlink r:id="rId44">
        <w:r w:rsidR="00066508" w:rsidRPr="00947BF7">
          <w:rPr>
            <w:rStyle w:val="Hyperlink"/>
            <w:color w:val="auto"/>
          </w:rPr>
          <w:t>https://doi.org/10.1371/journal.pmed.1001792</w:t>
        </w:r>
      </w:hyperlink>
      <w:bookmarkEnd w:id="269"/>
    </w:p>
    <w:p w14:paraId="3E2D8E94" w14:textId="77777777" w:rsidR="00066508" w:rsidRPr="00947BF7" w:rsidRDefault="00000000">
      <w:pPr>
        <w:pStyle w:val="Bibliography"/>
      </w:pPr>
      <w:bookmarkStart w:id="270" w:name="ref-TewarAuingerBraun%3A2016"/>
      <w:proofErr w:type="spellStart"/>
      <w:r w:rsidRPr="00947BF7">
        <w:t>Tewar</w:t>
      </w:r>
      <w:proofErr w:type="spellEnd"/>
      <w:r w:rsidRPr="00947BF7">
        <w:t xml:space="preserve">, S., </w:t>
      </w:r>
      <w:proofErr w:type="spellStart"/>
      <w:r w:rsidRPr="00947BF7">
        <w:t>Auinger</w:t>
      </w:r>
      <w:proofErr w:type="spellEnd"/>
      <w:r w:rsidRPr="00947BF7">
        <w:t xml:space="preserve">, P., Braun, J.M., </w:t>
      </w:r>
      <w:proofErr w:type="spellStart"/>
      <w:r w:rsidRPr="00947BF7">
        <w:t>Lanphear</w:t>
      </w:r>
      <w:proofErr w:type="spellEnd"/>
      <w:r w:rsidRPr="00947BF7">
        <w:t xml:space="preserve">, B., </w:t>
      </w:r>
      <w:proofErr w:type="spellStart"/>
      <w:r w:rsidRPr="00947BF7">
        <w:t>Yolton</w:t>
      </w:r>
      <w:proofErr w:type="spellEnd"/>
      <w:r w:rsidRPr="00947BF7">
        <w:t xml:space="preserve">, K., Epstein, J.N., Ehrlich, S., Froehlich, T.E., 2016. Association of Bisphenol A exposure and Attention-Deficit/Hyperactivity Disorder in a national sample of U.S. children. Environmental Research 150, 112–118. </w:t>
      </w:r>
      <w:hyperlink r:id="rId45">
        <w:r w:rsidR="00066508" w:rsidRPr="00947BF7">
          <w:rPr>
            <w:rStyle w:val="Hyperlink"/>
            <w:color w:val="auto"/>
          </w:rPr>
          <w:t>https://doi.org/10.1016/j.envres.2016.05.040</w:t>
        </w:r>
      </w:hyperlink>
      <w:bookmarkEnd w:id="270"/>
    </w:p>
    <w:p w14:paraId="74C392AA" w14:textId="77777777" w:rsidR="00066508" w:rsidRPr="00947BF7" w:rsidRDefault="00000000">
      <w:pPr>
        <w:pStyle w:val="Bibliography"/>
      </w:pPr>
      <w:bookmarkStart w:id="271" w:name="ref-TextorvanderZanderGilthorpe%3A2016"/>
      <w:r w:rsidRPr="00947BF7">
        <w:lastRenderedPageBreak/>
        <w:t xml:space="preserve">Textor, J., van der Zander, B., </w:t>
      </w:r>
      <w:proofErr w:type="spellStart"/>
      <w:r w:rsidRPr="00947BF7">
        <w:t>Gilthorpe</w:t>
      </w:r>
      <w:proofErr w:type="spellEnd"/>
      <w:r w:rsidRPr="00947BF7">
        <w:t xml:space="preserve">, M.S., </w:t>
      </w:r>
      <w:proofErr w:type="spellStart"/>
      <w:r w:rsidRPr="00947BF7">
        <w:t>Liśkiewicz</w:t>
      </w:r>
      <w:proofErr w:type="spellEnd"/>
      <w:r w:rsidRPr="00947BF7">
        <w:t>, M., Ellison, G.T., 2016. Robust causal inference using directed acyclic graphs: The R package “</w:t>
      </w:r>
      <w:proofErr w:type="spellStart"/>
      <w:r w:rsidRPr="00947BF7">
        <w:t>dagitty</w:t>
      </w:r>
      <w:proofErr w:type="spellEnd"/>
      <w:r w:rsidRPr="00947BF7">
        <w:t xml:space="preserve">.” International Journal of Epidemiology 45, 1887–1894. </w:t>
      </w:r>
      <w:hyperlink r:id="rId46">
        <w:r w:rsidR="00066508" w:rsidRPr="00947BF7">
          <w:rPr>
            <w:rStyle w:val="Hyperlink"/>
            <w:color w:val="auto"/>
          </w:rPr>
          <w:t>https://doi.org/10.1093/ije/dyw341</w:t>
        </w:r>
      </w:hyperlink>
      <w:bookmarkEnd w:id="271"/>
    </w:p>
    <w:p w14:paraId="0DDE67DE" w14:textId="77777777" w:rsidR="00066508" w:rsidRPr="00947BF7" w:rsidRDefault="00000000">
      <w:pPr>
        <w:pStyle w:val="Bibliography"/>
      </w:pPr>
      <w:bookmarkStart w:id="272" w:name="ref-TribeTaylorKelly%3A2018"/>
      <w:r w:rsidRPr="00947BF7">
        <w:t xml:space="preserve">Tribe, R.M., Taylor, P.D., Kelly, N.M., Rees, D., Sandall, J., Kennedy, H.P., 2018. Parturition and the perinatal period: Can mode of delivery impact on the future health of the neonate? The Journal of Physiology 596, 5709–5722. </w:t>
      </w:r>
      <w:hyperlink r:id="rId47">
        <w:r w:rsidR="00066508" w:rsidRPr="00947BF7">
          <w:rPr>
            <w:rStyle w:val="Hyperlink"/>
            <w:color w:val="auto"/>
          </w:rPr>
          <w:t>https://doi.org/10.1113/JP275429</w:t>
        </w:r>
      </w:hyperlink>
      <w:bookmarkEnd w:id="272"/>
    </w:p>
    <w:p w14:paraId="2843568A" w14:textId="77777777" w:rsidR="00066508" w:rsidRPr="00947BF7" w:rsidRDefault="00000000">
      <w:pPr>
        <w:pStyle w:val="Bibliography"/>
      </w:pPr>
      <w:bookmarkStart w:id="273" w:name="ref-VilmandBeckBilenberg%3A2023"/>
      <w:proofErr w:type="spellStart"/>
      <w:r w:rsidRPr="00947BF7">
        <w:t>Vilmand</w:t>
      </w:r>
      <w:proofErr w:type="spellEnd"/>
      <w:r w:rsidRPr="00947BF7">
        <w:t xml:space="preserve">, M., Beck, I.H., </w:t>
      </w:r>
      <w:proofErr w:type="spellStart"/>
      <w:r w:rsidRPr="00947BF7">
        <w:t>Bilenberg</w:t>
      </w:r>
      <w:proofErr w:type="spellEnd"/>
      <w:r w:rsidRPr="00947BF7">
        <w:t xml:space="preserve">, N., Andersson, A.-M., Juul, A., </w:t>
      </w:r>
      <w:proofErr w:type="spellStart"/>
      <w:r w:rsidRPr="00947BF7">
        <w:t>Schoeters</w:t>
      </w:r>
      <w:proofErr w:type="spellEnd"/>
      <w:r w:rsidRPr="00947BF7">
        <w:t xml:space="preserve">, G., Boye, H., Frederiksen, H., Jensen, T.K., 2023. Prenatal and current phthalate exposure and cognitive development in 7-year-old children from the Odense child cohort. Neurotoxicology and Teratology 96, 107161. </w:t>
      </w:r>
      <w:hyperlink r:id="rId48">
        <w:r w:rsidR="00066508" w:rsidRPr="00947BF7">
          <w:rPr>
            <w:rStyle w:val="Hyperlink"/>
            <w:color w:val="auto"/>
          </w:rPr>
          <w:t>https://doi.org/10.1016/j.ntt.2023.107161</w:t>
        </w:r>
      </w:hyperlink>
      <w:bookmarkEnd w:id="273"/>
    </w:p>
    <w:p w14:paraId="3A5BAA06" w14:textId="77777777" w:rsidR="00066508" w:rsidRPr="00947BF7" w:rsidRDefault="00000000">
      <w:pPr>
        <w:pStyle w:val="Bibliography"/>
      </w:pPr>
      <w:bookmarkStart w:id="274" w:name="ref-VrijheidSlamaRobinson%3A2014"/>
      <w:proofErr w:type="spellStart"/>
      <w:r w:rsidRPr="00947BF7">
        <w:t>Vrijheid</w:t>
      </w:r>
      <w:proofErr w:type="spellEnd"/>
      <w:r w:rsidRPr="00947BF7">
        <w:t xml:space="preserve">, M., Slama, R., Robinson, O., </w:t>
      </w:r>
      <w:proofErr w:type="spellStart"/>
      <w:r w:rsidRPr="00947BF7">
        <w:t>Chatzi</w:t>
      </w:r>
      <w:proofErr w:type="spellEnd"/>
      <w:r w:rsidRPr="00947BF7">
        <w:t xml:space="preserve">, L., Coen, M., van den Hazel, P., Thomsen, C., Wright, J., </w:t>
      </w:r>
      <w:proofErr w:type="spellStart"/>
      <w:r w:rsidRPr="00947BF7">
        <w:t>Athersuch</w:t>
      </w:r>
      <w:proofErr w:type="spellEnd"/>
      <w:r w:rsidRPr="00947BF7">
        <w:t xml:space="preserve">, T.J., Avellana, N., </w:t>
      </w:r>
      <w:proofErr w:type="spellStart"/>
      <w:r w:rsidRPr="00947BF7">
        <w:t>Basagaña</w:t>
      </w:r>
      <w:proofErr w:type="spellEnd"/>
      <w:r w:rsidRPr="00947BF7">
        <w:t xml:space="preserve">, X., </w:t>
      </w:r>
      <w:proofErr w:type="spellStart"/>
      <w:r w:rsidRPr="00947BF7">
        <w:t>Brochot</w:t>
      </w:r>
      <w:proofErr w:type="spellEnd"/>
      <w:r w:rsidRPr="00947BF7">
        <w:t xml:space="preserve">, C., </w:t>
      </w:r>
      <w:proofErr w:type="spellStart"/>
      <w:r w:rsidRPr="00947BF7">
        <w:t>Bucchini</w:t>
      </w:r>
      <w:proofErr w:type="spellEnd"/>
      <w:r w:rsidRPr="00947BF7">
        <w:t xml:space="preserve">, L., Bustamante, M., </w:t>
      </w:r>
      <w:proofErr w:type="spellStart"/>
      <w:r w:rsidRPr="00947BF7">
        <w:t>Carracedo</w:t>
      </w:r>
      <w:proofErr w:type="spellEnd"/>
      <w:r w:rsidRPr="00947BF7">
        <w:t xml:space="preserve">, A., Casas, M., </w:t>
      </w:r>
      <w:proofErr w:type="spellStart"/>
      <w:r w:rsidRPr="00947BF7">
        <w:t>Estivill</w:t>
      </w:r>
      <w:proofErr w:type="spellEnd"/>
      <w:r w:rsidRPr="00947BF7">
        <w:t xml:space="preserve">, X., Fairley, L., van Gent, D., Gonzalez, J.R., Granum, B., </w:t>
      </w:r>
      <w:proofErr w:type="spellStart"/>
      <w:r w:rsidRPr="00947BF7">
        <w:t>Gražulevičienė</w:t>
      </w:r>
      <w:proofErr w:type="spellEnd"/>
      <w:r w:rsidRPr="00947BF7">
        <w:t xml:space="preserve">, R., </w:t>
      </w:r>
      <w:proofErr w:type="spellStart"/>
      <w:r w:rsidRPr="00947BF7">
        <w:t>Gutzkow</w:t>
      </w:r>
      <w:proofErr w:type="spellEnd"/>
      <w:r w:rsidRPr="00947BF7">
        <w:t xml:space="preserve">, K.B., </w:t>
      </w:r>
      <w:proofErr w:type="spellStart"/>
      <w:r w:rsidRPr="00947BF7">
        <w:t>Julvez</w:t>
      </w:r>
      <w:proofErr w:type="spellEnd"/>
      <w:r w:rsidRPr="00947BF7">
        <w:t xml:space="preserve">, J., Keun, H.C., </w:t>
      </w:r>
      <w:proofErr w:type="spellStart"/>
      <w:r w:rsidRPr="00947BF7">
        <w:t>Kogevinas</w:t>
      </w:r>
      <w:proofErr w:type="spellEnd"/>
      <w:r w:rsidRPr="00947BF7">
        <w:t xml:space="preserve">, M., </w:t>
      </w:r>
      <w:proofErr w:type="spellStart"/>
      <w:r w:rsidRPr="00947BF7">
        <w:t>McEachan</w:t>
      </w:r>
      <w:proofErr w:type="spellEnd"/>
      <w:r w:rsidRPr="00947BF7">
        <w:t xml:space="preserve">, R.R.C., Meltzer, H.M., </w:t>
      </w:r>
      <w:proofErr w:type="spellStart"/>
      <w:r w:rsidRPr="00947BF7">
        <w:t>Sabidó</w:t>
      </w:r>
      <w:proofErr w:type="spellEnd"/>
      <w:r w:rsidRPr="00947BF7">
        <w:t xml:space="preserve">, E., Schwarze, P.E., </w:t>
      </w:r>
      <w:proofErr w:type="spellStart"/>
      <w:r w:rsidRPr="00947BF7">
        <w:t>Siroux</w:t>
      </w:r>
      <w:proofErr w:type="spellEnd"/>
      <w:r w:rsidRPr="00947BF7">
        <w:t xml:space="preserve">, V., </w:t>
      </w:r>
      <w:proofErr w:type="spellStart"/>
      <w:r w:rsidRPr="00947BF7">
        <w:t>Sunyer</w:t>
      </w:r>
      <w:proofErr w:type="spellEnd"/>
      <w:r w:rsidRPr="00947BF7">
        <w:t xml:space="preserve">, J., Want, E.J., Zeman, F., </w:t>
      </w:r>
      <w:proofErr w:type="spellStart"/>
      <w:r w:rsidRPr="00947BF7">
        <w:t>Nieuwenhuijsen</w:t>
      </w:r>
      <w:proofErr w:type="spellEnd"/>
      <w:r w:rsidRPr="00947BF7">
        <w:t xml:space="preserve">, M.J., 2014. The human early-life exposome (HELIX): Project rationale and design. Environ Health </w:t>
      </w:r>
      <w:proofErr w:type="spellStart"/>
      <w:r w:rsidRPr="00947BF7">
        <w:t>Perspect</w:t>
      </w:r>
      <w:proofErr w:type="spellEnd"/>
      <w:r w:rsidRPr="00947BF7">
        <w:t xml:space="preserve"> 122, 535–544. </w:t>
      </w:r>
      <w:hyperlink r:id="rId49">
        <w:r w:rsidR="00066508" w:rsidRPr="00947BF7">
          <w:rPr>
            <w:rStyle w:val="Hyperlink"/>
            <w:color w:val="auto"/>
          </w:rPr>
          <w:t>https://doi.org/10.1289/ehp.1307204</w:t>
        </w:r>
      </w:hyperlink>
      <w:bookmarkEnd w:id="274"/>
    </w:p>
    <w:p w14:paraId="6996835D" w14:textId="77777777" w:rsidR="00066508" w:rsidRPr="00947BF7" w:rsidRDefault="00000000">
      <w:pPr>
        <w:pStyle w:val="Bibliography"/>
      </w:pPr>
      <w:bookmarkStart w:id="275" w:name="ref-WebsterWeisskopf%3A2020"/>
      <w:r w:rsidRPr="00947BF7">
        <w:t xml:space="preserve">Webster, T.F., Weisskopf, M.G., 2020. Epidemiology of exposure to mixtures: We </w:t>
      </w:r>
      <w:proofErr w:type="spellStart"/>
      <w:proofErr w:type="gramStart"/>
      <w:r w:rsidRPr="00947BF7">
        <w:t>cant</w:t>
      </w:r>
      <w:proofErr w:type="spellEnd"/>
      <w:proofErr w:type="gramEnd"/>
      <w:r w:rsidRPr="00947BF7">
        <w:t xml:space="preserve"> be casual about causality when using or testing methods [WWW Document]. </w:t>
      </w:r>
      <w:hyperlink r:id="rId50">
        <w:r w:rsidR="00066508" w:rsidRPr="00947BF7">
          <w:rPr>
            <w:rStyle w:val="Hyperlink"/>
            <w:color w:val="auto"/>
          </w:rPr>
          <w:t>https://doi.org/10.48550/arXiv.2007.01370</w:t>
        </w:r>
      </w:hyperlink>
      <w:bookmarkEnd w:id="275"/>
    </w:p>
    <w:p w14:paraId="4E3A8929" w14:textId="77777777" w:rsidR="00066508" w:rsidRPr="00947BF7" w:rsidRDefault="00000000">
      <w:pPr>
        <w:pStyle w:val="Bibliography"/>
      </w:pPr>
      <w:bookmarkStart w:id="276" w:name="ref-WrightSmallRaynor%3A2013"/>
      <w:r w:rsidRPr="00947BF7">
        <w:lastRenderedPageBreak/>
        <w:t xml:space="preserve">Wright, J., Small, N., Raynor, P., </w:t>
      </w:r>
      <w:proofErr w:type="spellStart"/>
      <w:r w:rsidRPr="00947BF7">
        <w:t>Tuffnell</w:t>
      </w:r>
      <w:proofErr w:type="spellEnd"/>
      <w:r w:rsidRPr="00947BF7">
        <w:t xml:space="preserve">, D., Bhopal, R., Cameron, N., Fairley, L., Lawlor, D.A., Parslow, R., Petherick, E.S., Pickett, K.E., </w:t>
      </w:r>
      <w:proofErr w:type="spellStart"/>
      <w:r w:rsidRPr="00947BF7">
        <w:t>Waiblinger</w:t>
      </w:r>
      <w:proofErr w:type="spellEnd"/>
      <w:r w:rsidRPr="00947BF7">
        <w:t xml:space="preserve">, D., West, J., on behalf of the Born in Bradford Scientific Collaborators Group, 2013. Cohort Profile: The Born in Bradford multi-ethnic family cohort study. International Journal of Epidemiology 42, 978–991. </w:t>
      </w:r>
      <w:hyperlink r:id="rId51">
        <w:r w:rsidR="00066508" w:rsidRPr="00947BF7">
          <w:rPr>
            <w:rStyle w:val="Hyperlink"/>
            <w:color w:val="auto"/>
          </w:rPr>
          <w:t>https://doi.org/10.1093/ije/dys112</w:t>
        </w:r>
      </w:hyperlink>
      <w:bookmarkEnd w:id="276"/>
    </w:p>
    <w:p w14:paraId="36ACC5D5" w14:textId="77777777" w:rsidR="00066508" w:rsidRPr="00947BF7" w:rsidRDefault="00000000">
      <w:pPr>
        <w:pStyle w:val="Bibliography"/>
      </w:pPr>
      <w:bookmarkStart w:id="277" w:name="ref-YuDuChiou%3A2016"/>
      <w:r w:rsidRPr="00947BF7">
        <w:t xml:space="preserve">Yu, C.-J., Du, J.-C., Chiou, H.-C., Chung, M.-Y., Yang, W., Chen, Y.-S., </w:t>
      </w:r>
      <w:proofErr w:type="spellStart"/>
      <w:r w:rsidRPr="00947BF7">
        <w:t>Fuh</w:t>
      </w:r>
      <w:proofErr w:type="spellEnd"/>
      <w:r w:rsidRPr="00947BF7">
        <w:t xml:space="preserve">, M.-R., Chien, L.-C., Hwang, B., Chen, M.-L., 2016. Increased risk of attention-deficit/hyperactivity disorder associated with exposure to organophosphate pesticide in Taiwanese children. Andrology 4, 695–705. </w:t>
      </w:r>
      <w:hyperlink r:id="rId52">
        <w:r w:rsidR="00066508" w:rsidRPr="00947BF7">
          <w:rPr>
            <w:rStyle w:val="Hyperlink"/>
            <w:color w:val="auto"/>
          </w:rPr>
          <w:t>https://doi.org/10.1111/andr.12183</w:t>
        </w:r>
      </w:hyperlink>
      <w:bookmarkEnd w:id="277"/>
    </w:p>
    <w:p w14:paraId="1D2E515A" w14:textId="77777777" w:rsidR="00066508" w:rsidRPr="00947BF7" w:rsidRDefault="00000000">
      <w:pPr>
        <w:pStyle w:val="Bibliography"/>
      </w:pPr>
      <w:bookmarkStart w:id="278" w:name="ref-Zeileis%3A2004"/>
      <w:proofErr w:type="spellStart"/>
      <w:r w:rsidRPr="00947BF7">
        <w:t>Zeileis</w:t>
      </w:r>
      <w:proofErr w:type="spellEnd"/>
      <w:r w:rsidRPr="00947BF7">
        <w:t xml:space="preserve">, A., 2004. Econometric computing with HC and HAC covariance matrix estimators. Journal of Statistical Software 11, 1–17. </w:t>
      </w:r>
      <w:hyperlink r:id="rId53">
        <w:r w:rsidR="00066508" w:rsidRPr="00947BF7">
          <w:rPr>
            <w:rStyle w:val="Hyperlink"/>
            <w:color w:val="auto"/>
          </w:rPr>
          <w:t>https://doi.org/10.18637/jss.v011.i10</w:t>
        </w:r>
      </w:hyperlink>
      <w:bookmarkEnd w:id="278"/>
    </w:p>
    <w:p w14:paraId="14F39C6D" w14:textId="77777777" w:rsidR="00066508" w:rsidRPr="00947BF7" w:rsidRDefault="00000000">
      <w:pPr>
        <w:pStyle w:val="Bibliography"/>
      </w:pPr>
      <w:bookmarkStart w:id="279" w:name="ref-ZeileisKollGraham%3A2020"/>
      <w:proofErr w:type="spellStart"/>
      <w:r w:rsidRPr="00947BF7">
        <w:t>Zeileis</w:t>
      </w:r>
      <w:proofErr w:type="spellEnd"/>
      <w:r w:rsidRPr="00947BF7">
        <w:t xml:space="preserve">, A., </w:t>
      </w:r>
      <w:proofErr w:type="spellStart"/>
      <w:r w:rsidRPr="00947BF7">
        <w:t>Köll</w:t>
      </w:r>
      <w:proofErr w:type="spellEnd"/>
      <w:r w:rsidRPr="00947BF7">
        <w:t xml:space="preserve">, S., Graham, N., 2020. Various versatile variances: An object-oriented implementation of clustered covariances in R. Journal of Statistical Software 95, 1–36. </w:t>
      </w:r>
      <w:hyperlink r:id="rId54">
        <w:r w:rsidR="00066508" w:rsidRPr="00947BF7">
          <w:rPr>
            <w:rStyle w:val="Hyperlink"/>
            <w:color w:val="auto"/>
          </w:rPr>
          <w:t>https://doi.org/10.18637/jss.v095.i01</w:t>
        </w:r>
      </w:hyperlink>
      <w:bookmarkEnd w:id="279"/>
    </w:p>
    <w:p w14:paraId="60C4B3F3" w14:textId="77777777" w:rsidR="00066508" w:rsidRPr="00947BF7" w:rsidRDefault="00000000">
      <w:pPr>
        <w:pStyle w:val="Bibliography"/>
      </w:pPr>
      <w:bookmarkStart w:id="280" w:name="ref-ZhaoChuHuang%3A2010"/>
      <w:r w:rsidRPr="00947BF7">
        <w:t xml:space="preserve">Zhao, B., Chu, Y., Huang, Y., Hardy, D.O., Lin, S., Ge, R.-S., 2010. Structure-dependent inhibition of human and rat 11β-hydroxysteroid dehydrogenase 2 activities by phthalates. </w:t>
      </w:r>
      <w:proofErr w:type="spellStart"/>
      <w:r w:rsidRPr="00947BF7">
        <w:t>Chemico</w:t>
      </w:r>
      <w:proofErr w:type="spellEnd"/>
      <w:r w:rsidRPr="00947BF7">
        <w:t xml:space="preserve">-Biological Interactions 183, 79–84. </w:t>
      </w:r>
      <w:hyperlink r:id="rId55">
        <w:r w:rsidR="00066508" w:rsidRPr="00947BF7">
          <w:rPr>
            <w:rStyle w:val="Hyperlink"/>
            <w:color w:val="auto"/>
          </w:rPr>
          <w:t>https://doi.org/10.1016/j.cbi.2009.09.014</w:t>
        </w:r>
      </w:hyperlink>
      <w:bookmarkEnd w:id="206"/>
      <w:bookmarkEnd w:id="280"/>
    </w:p>
    <w:p w14:paraId="75384D83" w14:textId="77777777" w:rsidR="00066508" w:rsidRPr="00947BF7" w:rsidRDefault="00000000">
      <w:bookmarkStart w:id="281" w:name="references"/>
      <w:bookmarkEnd w:id="281"/>
      <w:r w:rsidRPr="00947BF7">
        <w:br w:type="page"/>
      </w:r>
    </w:p>
    <w:p w14:paraId="4C7A2F2D" w14:textId="502CB1E8" w:rsidR="00CD6B65" w:rsidRPr="00947BF7" w:rsidRDefault="00CD6B65" w:rsidP="00947BF7">
      <w:pPr>
        <w:pStyle w:val="BodyText"/>
        <w:spacing w:line="240" w:lineRule="auto"/>
      </w:pPr>
      <w:bookmarkStart w:id="282" w:name="study-populations"/>
      <w:bookmarkStart w:id="283" w:name="tables-for-descriptive-data"/>
      <w:r w:rsidRPr="00947BF7">
        <w:lastRenderedPageBreak/>
        <w:t xml:space="preserve">Table 1. </w:t>
      </w:r>
      <w:r w:rsidRPr="00947BF7">
        <w:rPr>
          <w:b/>
          <w:bCs/>
        </w:rPr>
        <w:t>Participant characteristics (HELIX subcohort; 2013-2016).</w:t>
      </w:r>
    </w:p>
    <w:tbl>
      <w:tblPr>
        <w:tblStyle w:val="ListTable6Colorful"/>
        <w:tblW w:w="0" w:type="auto"/>
        <w:tblLayout w:type="fixed"/>
        <w:tblLook w:val="0600" w:firstRow="0" w:lastRow="0" w:firstColumn="0" w:lastColumn="0" w:noHBand="1" w:noVBand="1"/>
      </w:tblPr>
      <w:tblGrid>
        <w:gridCol w:w="7303"/>
        <w:gridCol w:w="1846"/>
      </w:tblGrid>
      <w:tr w:rsidR="00947BF7" w:rsidRPr="00947BF7" w14:paraId="15B2367C" w14:textId="77777777" w:rsidTr="00947BF7">
        <w:tc>
          <w:tcPr>
            <w:tcW w:w="7303" w:type="dxa"/>
          </w:tcPr>
          <w:p w14:paraId="72CFE4C8" w14:textId="77777777" w:rsidR="00066508" w:rsidRPr="00947BF7" w:rsidRDefault="00000000">
            <w:pPr>
              <w:keepNext/>
              <w:widowControl w:val="0"/>
              <w:spacing w:after="60"/>
              <w:rPr>
                <w:color w:val="auto"/>
              </w:rPr>
            </w:pPr>
            <w:bookmarkStart w:id="284" w:name="tbl-pop-desc"/>
            <w:bookmarkEnd w:id="282"/>
            <w:r w:rsidRPr="00947BF7">
              <w:rPr>
                <w:rFonts w:ascii="Calibri" w:hAnsi="Calibri"/>
                <w:b/>
                <w:color w:val="auto"/>
                <w:sz w:val="20"/>
              </w:rPr>
              <w:lastRenderedPageBreak/>
              <w:t>Characteristic</w:t>
            </w:r>
          </w:p>
        </w:tc>
        <w:tc>
          <w:tcPr>
            <w:tcW w:w="1846" w:type="dxa"/>
          </w:tcPr>
          <w:p w14:paraId="2C88C31F"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a</w:t>
            </w:r>
          </w:p>
        </w:tc>
      </w:tr>
      <w:tr w:rsidR="00947BF7" w:rsidRPr="00947BF7" w14:paraId="558F049D" w14:textId="77777777" w:rsidTr="00947BF7">
        <w:tc>
          <w:tcPr>
            <w:tcW w:w="7303" w:type="dxa"/>
          </w:tcPr>
          <w:p w14:paraId="70E0EBB1" w14:textId="77777777" w:rsidR="00066508" w:rsidRPr="00947BF7" w:rsidRDefault="00000000">
            <w:pPr>
              <w:keepNext/>
              <w:widowControl w:val="0"/>
              <w:spacing w:after="60"/>
              <w:rPr>
                <w:color w:val="auto"/>
              </w:rPr>
            </w:pPr>
            <w:r w:rsidRPr="00947BF7">
              <w:rPr>
                <w:rFonts w:ascii="Calibri" w:hAnsi="Calibri"/>
                <w:color w:val="auto"/>
                <w:sz w:val="20"/>
              </w:rPr>
              <w:t>Child age (years)</w:t>
            </w:r>
          </w:p>
        </w:tc>
        <w:tc>
          <w:tcPr>
            <w:tcW w:w="1846" w:type="dxa"/>
          </w:tcPr>
          <w:p w14:paraId="7FBECB6D" w14:textId="77777777" w:rsidR="00066508" w:rsidRPr="00947BF7" w:rsidRDefault="00000000">
            <w:pPr>
              <w:keepNext/>
              <w:widowControl w:val="0"/>
              <w:spacing w:after="60"/>
              <w:jc w:val="center"/>
              <w:rPr>
                <w:color w:val="auto"/>
              </w:rPr>
            </w:pPr>
            <w:r w:rsidRPr="00947BF7">
              <w:rPr>
                <w:rFonts w:ascii="Calibri" w:hAnsi="Calibri"/>
                <w:color w:val="auto"/>
                <w:sz w:val="20"/>
              </w:rPr>
              <w:t>8.1 (6.5, 8.9)</w:t>
            </w:r>
          </w:p>
        </w:tc>
      </w:tr>
      <w:tr w:rsidR="00947BF7" w:rsidRPr="00947BF7" w14:paraId="311289B3" w14:textId="77777777" w:rsidTr="00947BF7">
        <w:tc>
          <w:tcPr>
            <w:tcW w:w="7303" w:type="dxa"/>
          </w:tcPr>
          <w:p w14:paraId="6AB0EA27" w14:textId="77777777" w:rsidR="00066508" w:rsidRPr="00947BF7" w:rsidRDefault="00000000">
            <w:pPr>
              <w:keepNext/>
              <w:widowControl w:val="0"/>
              <w:spacing w:after="60"/>
              <w:rPr>
                <w:color w:val="auto"/>
              </w:rPr>
            </w:pPr>
            <w:r w:rsidRPr="00947BF7">
              <w:rPr>
                <w:rFonts w:ascii="Calibri" w:hAnsi="Calibri"/>
                <w:color w:val="auto"/>
                <w:sz w:val="20"/>
              </w:rPr>
              <w:t>Child breastfeeding</w:t>
            </w:r>
          </w:p>
        </w:tc>
        <w:tc>
          <w:tcPr>
            <w:tcW w:w="1846" w:type="dxa"/>
          </w:tcPr>
          <w:p w14:paraId="2013C252" w14:textId="77777777" w:rsidR="00066508" w:rsidRPr="00947BF7" w:rsidRDefault="00000000">
            <w:pPr>
              <w:keepNext/>
              <w:widowControl w:val="0"/>
              <w:spacing w:after="60"/>
              <w:jc w:val="center"/>
              <w:rPr>
                <w:color w:val="auto"/>
              </w:rPr>
            </w:pPr>
            <w:r w:rsidRPr="00947BF7">
              <w:rPr>
                <w:rFonts w:ascii="Calibri" w:hAnsi="Calibri"/>
                <w:color w:val="auto"/>
                <w:sz w:val="20"/>
              </w:rPr>
              <w:t>1,093.0 (84.7%)</w:t>
            </w:r>
          </w:p>
        </w:tc>
      </w:tr>
      <w:tr w:rsidR="00947BF7" w:rsidRPr="00947BF7" w14:paraId="6117C1CF" w14:textId="77777777" w:rsidTr="00947BF7">
        <w:tc>
          <w:tcPr>
            <w:tcW w:w="7303" w:type="dxa"/>
          </w:tcPr>
          <w:p w14:paraId="2F395D90"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6C7265E"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63CC93E1" w14:textId="77777777" w:rsidTr="00947BF7">
        <w:tc>
          <w:tcPr>
            <w:tcW w:w="7303" w:type="dxa"/>
          </w:tcPr>
          <w:p w14:paraId="6772FDFC" w14:textId="77777777" w:rsidR="00066508" w:rsidRPr="00947BF7" w:rsidRDefault="00000000">
            <w:pPr>
              <w:keepNext/>
              <w:widowControl w:val="0"/>
              <w:spacing w:after="60"/>
              <w:rPr>
                <w:color w:val="auto"/>
              </w:rPr>
            </w:pPr>
            <w:r w:rsidRPr="00947BF7">
              <w:rPr>
                <w:rFonts w:ascii="Calibri" w:hAnsi="Calibri"/>
                <w:color w:val="auto"/>
                <w:sz w:val="20"/>
              </w:rPr>
              <w:t>Child ethnicity</w:t>
            </w:r>
          </w:p>
        </w:tc>
        <w:tc>
          <w:tcPr>
            <w:tcW w:w="1846" w:type="dxa"/>
          </w:tcPr>
          <w:p w14:paraId="418699F1" w14:textId="77777777" w:rsidR="00066508" w:rsidRPr="00947BF7" w:rsidRDefault="00066508">
            <w:pPr>
              <w:keepNext/>
              <w:widowControl w:val="0"/>
              <w:spacing w:after="60"/>
              <w:jc w:val="center"/>
              <w:rPr>
                <w:color w:val="auto"/>
              </w:rPr>
            </w:pPr>
          </w:p>
        </w:tc>
      </w:tr>
      <w:tr w:rsidR="00947BF7" w:rsidRPr="00947BF7" w14:paraId="47156DD4" w14:textId="77777777" w:rsidTr="00947BF7">
        <w:tc>
          <w:tcPr>
            <w:tcW w:w="7303" w:type="dxa"/>
          </w:tcPr>
          <w:p w14:paraId="3A521D11" w14:textId="77777777" w:rsidR="00066508" w:rsidRPr="00947BF7" w:rsidRDefault="00000000">
            <w:pPr>
              <w:keepNext/>
              <w:widowControl w:val="0"/>
              <w:spacing w:after="60"/>
              <w:rPr>
                <w:color w:val="auto"/>
              </w:rPr>
            </w:pPr>
            <w:r w:rsidRPr="00947BF7">
              <w:rPr>
                <w:rFonts w:ascii="Calibri" w:hAnsi="Calibri"/>
                <w:color w:val="auto"/>
                <w:sz w:val="20"/>
              </w:rPr>
              <w:t>    Caucasian</w:t>
            </w:r>
          </w:p>
        </w:tc>
        <w:tc>
          <w:tcPr>
            <w:tcW w:w="1846" w:type="dxa"/>
          </w:tcPr>
          <w:p w14:paraId="7B31F874" w14:textId="77777777" w:rsidR="00066508" w:rsidRPr="00947BF7" w:rsidRDefault="00000000">
            <w:pPr>
              <w:keepNext/>
              <w:widowControl w:val="0"/>
              <w:spacing w:after="60"/>
              <w:jc w:val="center"/>
              <w:rPr>
                <w:color w:val="auto"/>
              </w:rPr>
            </w:pPr>
            <w:r w:rsidRPr="00947BF7">
              <w:rPr>
                <w:rFonts w:ascii="Calibri" w:hAnsi="Calibri"/>
                <w:color w:val="auto"/>
                <w:sz w:val="20"/>
              </w:rPr>
              <w:t>1,157.0 (90.0%)</w:t>
            </w:r>
          </w:p>
        </w:tc>
      </w:tr>
      <w:tr w:rsidR="00947BF7" w:rsidRPr="00947BF7" w14:paraId="50ED0D75" w14:textId="77777777" w:rsidTr="00947BF7">
        <w:tc>
          <w:tcPr>
            <w:tcW w:w="7303" w:type="dxa"/>
          </w:tcPr>
          <w:p w14:paraId="1C23493E" w14:textId="77777777" w:rsidR="00066508" w:rsidRPr="00947BF7" w:rsidRDefault="00000000">
            <w:pPr>
              <w:keepNext/>
              <w:widowControl w:val="0"/>
              <w:spacing w:after="60"/>
              <w:rPr>
                <w:color w:val="auto"/>
              </w:rPr>
            </w:pPr>
            <w:r w:rsidRPr="00947BF7">
              <w:rPr>
                <w:rFonts w:ascii="Calibri" w:hAnsi="Calibri"/>
                <w:color w:val="auto"/>
                <w:sz w:val="20"/>
              </w:rPr>
              <w:t>    Pakistani</w:t>
            </w:r>
          </w:p>
        </w:tc>
        <w:tc>
          <w:tcPr>
            <w:tcW w:w="1846" w:type="dxa"/>
          </w:tcPr>
          <w:p w14:paraId="10BD803B" w14:textId="77777777" w:rsidR="00066508" w:rsidRPr="00947BF7" w:rsidRDefault="00000000">
            <w:pPr>
              <w:keepNext/>
              <w:widowControl w:val="0"/>
              <w:spacing w:after="60"/>
              <w:jc w:val="center"/>
              <w:rPr>
                <w:color w:val="auto"/>
              </w:rPr>
            </w:pPr>
            <w:r w:rsidRPr="00947BF7">
              <w:rPr>
                <w:rFonts w:ascii="Calibri" w:hAnsi="Calibri"/>
                <w:color w:val="auto"/>
                <w:sz w:val="20"/>
              </w:rPr>
              <w:t>80.0 (6.2%)</w:t>
            </w:r>
          </w:p>
        </w:tc>
      </w:tr>
      <w:tr w:rsidR="00947BF7" w:rsidRPr="00947BF7" w14:paraId="7582210B" w14:textId="77777777" w:rsidTr="00947BF7">
        <w:tc>
          <w:tcPr>
            <w:tcW w:w="7303" w:type="dxa"/>
          </w:tcPr>
          <w:p w14:paraId="312A19EC" w14:textId="77777777" w:rsidR="00066508" w:rsidRPr="00947BF7" w:rsidRDefault="00000000">
            <w:pPr>
              <w:keepNext/>
              <w:widowControl w:val="0"/>
              <w:spacing w:after="60"/>
              <w:rPr>
                <w:color w:val="auto"/>
              </w:rPr>
            </w:pPr>
            <w:r w:rsidRPr="00947BF7">
              <w:rPr>
                <w:rFonts w:ascii="Calibri" w:hAnsi="Calibri"/>
                <w:color w:val="auto"/>
                <w:sz w:val="20"/>
              </w:rPr>
              <w:t>    Asian</w:t>
            </w:r>
          </w:p>
        </w:tc>
        <w:tc>
          <w:tcPr>
            <w:tcW w:w="1846" w:type="dxa"/>
          </w:tcPr>
          <w:p w14:paraId="37313319" w14:textId="77777777" w:rsidR="00066508" w:rsidRPr="00947BF7" w:rsidRDefault="00000000">
            <w:pPr>
              <w:keepNext/>
              <w:widowControl w:val="0"/>
              <w:spacing w:after="60"/>
              <w:jc w:val="center"/>
              <w:rPr>
                <w:color w:val="auto"/>
              </w:rPr>
            </w:pPr>
            <w:r w:rsidRPr="00947BF7">
              <w:rPr>
                <w:rFonts w:ascii="Calibri" w:hAnsi="Calibri"/>
                <w:color w:val="auto"/>
                <w:sz w:val="20"/>
              </w:rPr>
              <w:t>21.0 (1.6%)</w:t>
            </w:r>
          </w:p>
        </w:tc>
      </w:tr>
      <w:tr w:rsidR="00947BF7" w:rsidRPr="00947BF7" w14:paraId="5BA7CE1F" w14:textId="77777777" w:rsidTr="00947BF7">
        <w:tc>
          <w:tcPr>
            <w:tcW w:w="7303" w:type="dxa"/>
          </w:tcPr>
          <w:p w14:paraId="1C3A9078" w14:textId="77777777" w:rsidR="00066508" w:rsidRPr="00947BF7" w:rsidRDefault="00000000">
            <w:pPr>
              <w:keepNext/>
              <w:widowControl w:val="0"/>
              <w:spacing w:after="60"/>
              <w:rPr>
                <w:color w:val="auto"/>
              </w:rPr>
            </w:pPr>
            <w:r w:rsidRPr="00947BF7">
              <w:rPr>
                <w:rFonts w:ascii="Calibri" w:hAnsi="Calibri"/>
                <w:color w:val="auto"/>
                <w:sz w:val="20"/>
              </w:rPr>
              <w:t>    Other</w:t>
            </w:r>
          </w:p>
        </w:tc>
        <w:tc>
          <w:tcPr>
            <w:tcW w:w="1846" w:type="dxa"/>
          </w:tcPr>
          <w:p w14:paraId="0DC50D9C" w14:textId="77777777" w:rsidR="00066508" w:rsidRPr="00947BF7" w:rsidRDefault="00000000">
            <w:pPr>
              <w:keepNext/>
              <w:widowControl w:val="0"/>
              <w:spacing w:after="60"/>
              <w:jc w:val="center"/>
              <w:rPr>
                <w:color w:val="auto"/>
              </w:rPr>
            </w:pPr>
            <w:r w:rsidRPr="00947BF7">
              <w:rPr>
                <w:rFonts w:ascii="Calibri" w:hAnsi="Calibri"/>
                <w:color w:val="auto"/>
                <w:sz w:val="20"/>
              </w:rPr>
              <w:t>19.0 (1.5%)</w:t>
            </w:r>
          </w:p>
        </w:tc>
      </w:tr>
      <w:tr w:rsidR="00947BF7" w:rsidRPr="00947BF7" w14:paraId="41EBFFFA" w14:textId="77777777" w:rsidTr="00947BF7">
        <w:tc>
          <w:tcPr>
            <w:tcW w:w="7303" w:type="dxa"/>
          </w:tcPr>
          <w:p w14:paraId="4F9B5ACB" w14:textId="77777777" w:rsidR="00066508" w:rsidRPr="00947BF7" w:rsidRDefault="00000000">
            <w:pPr>
              <w:keepNext/>
              <w:widowControl w:val="0"/>
              <w:spacing w:after="60"/>
              <w:rPr>
                <w:color w:val="auto"/>
              </w:rPr>
            </w:pPr>
            <w:r w:rsidRPr="00947BF7">
              <w:rPr>
                <w:rFonts w:ascii="Calibri" w:hAnsi="Calibri"/>
                <w:color w:val="auto"/>
                <w:sz w:val="20"/>
              </w:rPr>
              <w:t>    African</w:t>
            </w:r>
          </w:p>
        </w:tc>
        <w:tc>
          <w:tcPr>
            <w:tcW w:w="1846" w:type="dxa"/>
          </w:tcPr>
          <w:p w14:paraId="15F70E4B" w14:textId="77777777" w:rsidR="00066508" w:rsidRPr="00947BF7" w:rsidRDefault="00000000">
            <w:pPr>
              <w:keepNext/>
              <w:widowControl w:val="0"/>
              <w:spacing w:after="60"/>
              <w:jc w:val="center"/>
              <w:rPr>
                <w:color w:val="auto"/>
              </w:rPr>
            </w:pPr>
            <w:r w:rsidRPr="00947BF7">
              <w:rPr>
                <w:rFonts w:ascii="Calibri" w:hAnsi="Calibri"/>
                <w:color w:val="auto"/>
                <w:sz w:val="20"/>
              </w:rPr>
              <w:t>7.0 (0.5%)</w:t>
            </w:r>
          </w:p>
        </w:tc>
      </w:tr>
      <w:tr w:rsidR="00947BF7" w:rsidRPr="00947BF7" w14:paraId="12B0B2F8" w14:textId="77777777" w:rsidTr="00947BF7">
        <w:tc>
          <w:tcPr>
            <w:tcW w:w="7303" w:type="dxa"/>
          </w:tcPr>
          <w:p w14:paraId="15C80485" w14:textId="77777777" w:rsidR="00066508" w:rsidRPr="00947BF7" w:rsidRDefault="00000000">
            <w:pPr>
              <w:keepNext/>
              <w:widowControl w:val="0"/>
              <w:spacing w:after="60"/>
              <w:rPr>
                <w:color w:val="auto"/>
              </w:rPr>
            </w:pPr>
            <w:r w:rsidRPr="00947BF7">
              <w:rPr>
                <w:rFonts w:ascii="Calibri" w:hAnsi="Calibri"/>
                <w:color w:val="auto"/>
                <w:sz w:val="20"/>
              </w:rPr>
              <w:t>    Native American</w:t>
            </w:r>
          </w:p>
        </w:tc>
        <w:tc>
          <w:tcPr>
            <w:tcW w:w="1846" w:type="dxa"/>
          </w:tcPr>
          <w:p w14:paraId="35622EF8"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0627726A" w14:textId="77777777" w:rsidTr="00947BF7">
        <w:tc>
          <w:tcPr>
            <w:tcW w:w="7303" w:type="dxa"/>
          </w:tcPr>
          <w:p w14:paraId="1FCE8387" w14:textId="77777777" w:rsidR="00066508" w:rsidRPr="00947BF7" w:rsidRDefault="00000000">
            <w:pPr>
              <w:keepNext/>
              <w:widowControl w:val="0"/>
              <w:spacing w:after="60"/>
              <w:rPr>
                <w:color w:val="auto"/>
              </w:rPr>
            </w:pPr>
            <w:r w:rsidRPr="00947BF7">
              <w:rPr>
                <w:rFonts w:ascii="Calibri" w:hAnsi="Calibri"/>
                <w:color w:val="auto"/>
                <w:sz w:val="20"/>
              </w:rPr>
              <w:t xml:space="preserve">    White </w:t>
            </w:r>
            <w:proofErr w:type="spellStart"/>
            <w:proofErr w:type="gramStart"/>
            <w:r w:rsidRPr="00947BF7">
              <w:rPr>
                <w:rFonts w:ascii="Calibri" w:hAnsi="Calibri"/>
                <w:color w:val="auto"/>
                <w:sz w:val="20"/>
              </w:rPr>
              <w:t>non European</w:t>
            </w:r>
            <w:proofErr w:type="spellEnd"/>
            <w:proofErr w:type="gramEnd"/>
          </w:p>
        </w:tc>
        <w:tc>
          <w:tcPr>
            <w:tcW w:w="1846" w:type="dxa"/>
          </w:tcPr>
          <w:p w14:paraId="509884B2"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CC89238" w14:textId="77777777" w:rsidTr="00947BF7">
        <w:tc>
          <w:tcPr>
            <w:tcW w:w="7303" w:type="dxa"/>
          </w:tcPr>
          <w:p w14:paraId="325D0681"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35CF4CF8" w14:textId="77777777" w:rsidR="00066508" w:rsidRPr="00947BF7" w:rsidRDefault="00000000">
            <w:pPr>
              <w:keepNext/>
              <w:widowControl w:val="0"/>
              <w:spacing w:after="60"/>
              <w:jc w:val="center"/>
              <w:rPr>
                <w:color w:val="auto"/>
              </w:rPr>
            </w:pPr>
            <w:r w:rsidRPr="00947BF7">
              <w:rPr>
                <w:rFonts w:ascii="Calibri" w:hAnsi="Calibri"/>
                <w:color w:val="auto"/>
                <w:sz w:val="20"/>
              </w:rPr>
              <w:t>11</w:t>
            </w:r>
          </w:p>
        </w:tc>
      </w:tr>
      <w:tr w:rsidR="00947BF7" w:rsidRPr="00947BF7" w14:paraId="5D7D9E08" w14:textId="77777777" w:rsidTr="00947BF7">
        <w:tc>
          <w:tcPr>
            <w:tcW w:w="7303" w:type="dxa"/>
          </w:tcPr>
          <w:p w14:paraId="659E5D29" w14:textId="77777777" w:rsidR="00066508" w:rsidRPr="00947BF7" w:rsidRDefault="00000000">
            <w:pPr>
              <w:keepNext/>
              <w:widowControl w:val="0"/>
              <w:spacing w:after="60"/>
              <w:rPr>
                <w:color w:val="auto"/>
              </w:rPr>
            </w:pPr>
            <w:r w:rsidRPr="00947BF7">
              <w:rPr>
                <w:rFonts w:ascii="Calibri" w:hAnsi="Calibri"/>
                <w:color w:val="auto"/>
                <w:sz w:val="20"/>
              </w:rPr>
              <w:t>Child head circumference (cm)</w:t>
            </w:r>
          </w:p>
        </w:tc>
        <w:tc>
          <w:tcPr>
            <w:tcW w:w="1846" w:type="dxa"/>
          </w:tcPr>
          <w:p w14:paraId="0768E09D" w14:textId="77777777" w:rsidR="00066508" w:rsidRPr="00947BF7" w:rsidRDefault="00000000">
            <w:pPr>
              <w:keepNext/>
              <w:widowControl w:val="0"/>
              <w:spacing w:after="60"/>
              <w:jc w:val="center"/>
              <w:rPr>
                <w:color w:val="auto"/>
              </w:rPr>
            </w:pPr>
            <w:r w:rsidRPr="00947BF7">
              <w:rPr>
                <w:rFonts w:ascii="Calibri" w:hAnsi="Calibri"/>
                <w:color w:val="auto"/>
                <w:sz w:val="20"/>
              </w:rPr>
              <w:t>51.8 (50.6, 52.9)</w:t>
            </w:r>
          </w:p>
        </w:tc>
      </w:tr>
      <w:tr w:rsidR="00947BF7" w:rsidRPr="00947BF7" w14:paraId="635351B0" w14:textId="77777777" w:rsidTr="00947BF7">
        <w:tc>
          <w:tcPr>
            <w:tcW w:w="7303" w:type="dxa"/>
          </w:tcPr>
          <w:p w14:paraId="37247F2F"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E300598"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1D7FD64D" w14:textId="77777777" w:rsidTr="00947BF7">
        <w:tc>
          <w:tcPr>
            <w:tcW w:w="7303" w:type="dxa"/>
          </w:tcPr>
          <w:p w14:paraId="0E71B2FE" w14:textId="77777777" w:rsidR="00066508" w:rsidRPr="00947BF7" w:rsidRDefault="00000000">
            <w:pPr>
              <w:keepNext/>
              <w:widowControl w:val="0"/>
              <w:spacing w:after="60"/>
              <w:rPr>
                <w:color w:val="auto"/>
              </w:rPr>
            </w:pPr>
            <w:r w:rsidRPr="00947BF7">
              <w:rPr>
                <w:rFonts w:ascii="Calibri" w:hAnsi="Calibri"/>
                <w:color w:val="auto"/>
                <w:sz w:val="20"/>
              </w:rPr>
              <w:t>Child height (m)</w:t>
            </w:r>
          </w:p>
        </w:tc>
        <w:tc>
          <w:tcPr>
            <w:tcW w:w="1846" w:type="dxa"/>
          </w:tcPr>
          <w:p w14:paraId="3AEC7CE3" w14:textId="77777777" w:rsidR="00066508" w:rsidRPr="00947BF7" w:rsidRDefault="00000000">
            <w:pPr>
              <w:keepNext/>
              <w:widowControl w:val="0"/>
              <w:spacing w:after="60"/>
              <w:jc w:val="center"/>
              <w:rPr>
                <w:color w:val="auto"/>
              </w:rPr>
            </w:pPr>
            <w:r w:rsidRPr="00947BF7">
              <w:rPr>
                <w:rFonts w:ascii="Calibri" w:hAnsi="Calibri"/>
                <w:color w:val="auto"/>
                <w:sz w:val="20"/>
              </w:rPr>
              <w:t>1.3 (1.2, 1.4)</w:t>
            </w:r>
          </w:p>
        </w:tc>
      </w:tr>
      <w:tr w:rsidR="00947BF7" w:rsidRPr="00947BF7" w14:paraId="2E6C18FD" w14:textId="77777777" w:rsidTr="00947BF7">
        <w:tc>
          <w:tcPr>
            <w:tcW w:w="7303" w:type="dxa"/>
          </w:tcPr>
          <w:p w14:paraId="4C4D068A" w14:textId="77777777" w:rsidR="00066508" w:rsidRPr="00947BF7" w:rsidRDefault="00000000">
            <w:pPr>
              <w:keepNext/>
              <w:widowControl w:val="0"/>
              <w:spacing w:after="60"/>
              <w:rPr>
                <w:color w:val="auto"/>
              </w:rPr>
            </w:pPr>
            <w:r w:rsidRPr="00947BF7">
              <w:rPr>
                <w:rFonts w:ascii="Calibri" w:hAnsi="Calibri"/>
                <w:color w:val="auto"/>
                <w:sz w:val="20"/>
              </w:rPr>
              <w:t>Child neuropsychological diagnosis</w:t>
            </w:r>
          </w:p>
        </w:tc>
        <w:tc>
          <w:tcPr>
            <w:tcW w:w="1846" w:type="dxa"/>
          </w:tcPr>
          <w:p w14:paraId="4200A94F" w14:textId="77777777" w:rsidR="00066508" w:rsidRPr="00947BF7" w:rsidRDefault="00000000">
            <w:pPr>
              <w:keepNext/>
              <w:widowControl w:val="0"/>
              <w:spacing w:after="60"/>
              <w:jc w:val="center"/>
              <w:rPr>
                <w:color w:val="auto"/>
              </w:rPr>
            </w:pPr>
            <w:r w:rsidRPr="00947BF7">
              <w:rPr>
                <w:rFonts w:ascii="Calibri" w:hAnsi="Calibri"/>
                <w:color w:val="auto"/>
                <w:sz w:val="20"/>
              </w:rPr>
              <w:t>95.0 (7.3%)</w:t>
            </w:r>
          </w:p>
        </w:tc>
      </w:tr>
      <w:tr w:rsidR="00947BF7" w:rsidRPr="00947BF7" w14:paraId="7F91E09F" w14:textId="77777777" w:rsidTr="00947BF7">
        <w:tc>
          <w:tcPr>
            <w:tcW w:w="7303" w:type="dxa"/>
          </w:tcPr>
          <w:p w14:paraId="04075ADC" w14:textId="77777777" w:rsidR="00066508" w:rsidRPr="00947BF7" w:rsidRDefault="00000000">
            <w:pPr>
              <w:keepNext/>
              <w:widowControl w:val="0"/>
              <w:spacing w:after="60"/>
              <w:rPr>
                <w:color w:val="auto"/>
              </w:rPr>
            </w:pPr>
            <w:r w:rsidRPr="00947BF7">
              <w:rPr>
                <w:rFonts w:ascii="Calibri" w:hAnsi="Calibri"/>
                <w:color w:val="auto"/>
                <w:sz w:val="20"/>
              </w:rPr>
              <w:t>Child rest before assessment</w:t>
            </w:r>
          </w:p>
        </w:tc>
        <w:tc>
          <w:tcPr>
            <w:tcW w:w="1846" w:type="dxa"/>
          </w:tcPr>
          <w:p w14:paraId="29355F33" w14:textId="77777777" w:rsidR="00066508" w:rsidRPr="00947BF7" w:rsidRDefault="00066508">
            <w:pPr>
              <w:keepNext/>
              <w:widowControl w:val="0"/>
              <w:spacing w:after="60"/>
              <w:jc w:val="center"/>
              <w:rPr>
                <w:color w:val="auto"/>
              </w:rPr>
            </w:pPr>
          </w:p>
        </w:tc>
      </w:tr>
      <w:tr w:rsidR="00947BF7" w:rsidRPr="00947BF7" w14:paraId="4C50A9B3" w14:textId="77777777" w:rsidTr="00947BF7">
        <w:tc>
          <w:tcPr>
            <w:tcW w:w="7303" w:type="dxa"/>
          </w:tcPr>
          <w:p w14:paraId="1A631D57" w14:textId="77777777" w:rsidR="00066508" w:rsidRPr="00947BF7" w:rsidRDefault="00000000">
            <w:pPr>
              <w:keepNext/>
              <w:widowControl w:val="0"/>
              <w:spacing w:after="60"/>
              <w:rPr>
                <w:color w:val="auto"/>
              </w:rPr>
            </w:pPr>
            <w:r w:rsidRPr="00947BF7">
              <w:rPr>
                <w:rFonts w:ascii="Calibri" w:hAnsi="Calibri"/>
                <w:color w:val="auto"/>
                <w:sz w:val="20"/>
              </w:rPr>
              <w:t>    Yes</w:t>
            </w:r>
          </w:p>
        </w:tc>
        <w:tc>
          <w:tcPr>
            <w:tcW w:w="1846" w:type="dxa"/>
          </w:tcPr>
          <w:p w14:paraId="67694388" w14:textId="77777777" w:rsidR="00066508" w:rsidRPr="00947BF7" w:rsidRDefault="00000000">
            <w:pPr>
              <w:keepNext/>
              <w:widowControl w:val="0"/>
              <w:spacing w:after="60"/>
              <w:jc w:val="center"/>
              <w:rPr>
                <w:color w:val="auto"/>
              </w:rPr>
            </w:pPr>
            <w:r w:rsidRPr="00947BF7">
              <w:rPr>
                <w:rFonts w:ascii="Calibri" w:hAnsi="Calibri"/>
                <w:color w:val="auto"/>
                <w:sz w:val="20"/>
              </w:rPr>
              <w:t>1,209.0 (93.3%)</w:t>
            </w:r>
          </w:p>
        </w:tc>
      </w:tr>
      <w:tr w:rsidR="00947BF7" w:rsidRPr="00947BF7" w14:paraId="4C3C5E4C" w14:textId="77777777" w:rsidTr="00947BF7">
        <w:tc>
          <w:tcPr>
            <w:tcW w:w="7303" w:type="dxa"/>
          </w:tcPr>
          <w:p w14:paraId="4D8B0414" w14:textId="77777777" w:rsidR="00066508" w:rsidRPr="00947BF7" w:rsidRDefault="00000000">
            <w:pPr>
              <w:keepNext/>
              <w:widowControl w:val="0"/>
              <w:spacing w:after="60"/>
              <w:rPr>
                <w:color w:val="auto"/>
              </w:rPr>
            </w:pPr>
            <w:r w:rsidRPr="00947BF7">
              <w:rPr>
                <w:rFonts w:ascii="Calibri" w:hAnsi="Calibri"/>
                <w:color w:val="auto"/>
                <w:sz w:val="20"/>
              </w:rPr>
              <w:t>    Not as well as usual</w:t>
            </w:r>
          </w:p>
        </w:tc>
        <w:tc>
          <w:tcPr>
            <w:tcW w:w="1846" w:type="dxa"/>
          </w:tcPr>
          <w:p w14:paraId="69285B1D" w14:textId="77777777" w:rsidR="00066508" w:rsidRPr="00947BF7" w:rsidRDefault="00000000">
            <w:pPr>
              <w:keepNext/>
              <w:widowControl w:val="0"/>
              <w:spacing w:after="60"/>
              <w:jc w:val="center"/>
              <w:rPr>
                <w:color w:val="auto"/>
              </w:rPr>
            </w:pPr>
            <w:r w:rsidRPr="00947BF7">
              <w:rPr>
                <w:rFonts w:ascii="Calibri" w:hAnsi="Calibri"/>
                <w:color w:val="auto"/>
                <w:sz w:val="20"/>
              </w:rPr>
              <w:t>87.0 (6.7%)</w:t>
            </w:r>
          </w:p>
        </w:tc>
      </w:tr>
      <w:tr w:rsidR="00947BF7" w:rsidRPr="00947BF7" w14:paraId="419E70BE" w14:textId="77777777" w:rsidTr="00947BF7">
        <w:tc>
          <w:tcPr>
            <w:tcW w:w="7303" w:type="dxa"/>
          </w:tcPr>
          <w:p w14:paraId="42FA5FA1"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A336B0C" w14:textId="77777777" w:rsidR="00066508" w:rsidRPr="00947BF7" w:rsidRDefault="00000000">
            <w:pPr>
              <w:keepNext/>
              <w:widowControl w:val="0"/>
              <w:spacing w:after="60"/>
              <w:jc w:val="center"/>
              <w:rPr>
                <w:color w:val="auto"/>
              </w:rPr>
            </w:pPr>
            <w:r w:rsidRPr="00947BF7">
              <w:rPr>
                <w:rFonts w:ascii="Calibri" w:hAnsi="Calibri"/>
                <w:color w:val="auto"/>
                <w:sz w:val="20"/>
              </w:rPr>
              <w:t>1</w:t>
            </w:r>
          </w:p>
        </w:tc>
      </w:tr>
      <w:tr w:rsidR="00947BF7" w:rsidRPr="00947BF7" w14:paraId="1EFD263E" w14:textId="77777777" w:rsidTr="00947BF7">
        <w:tc>
          <w:tcPr>
            <w:tcW w:w="7303" w:type="dxa"/>
          </w:tcPr>
          <w:p w14:paraId="76580A81" w14:textId="77777777" w:rsidR="00066508" w:rsidRPr="00947BF7" w:rsidRDefault="00000000">
            <w:pPr>
              <w:keepNext/>
              <w:widowControl w:val="0"/>
              <w:spacing w:after="60"/>
              <w:rPr>
                <w:color w:val="auto"/>
              </w:rPr>
            </w:pPr>
            <w:r w:rsidRPr="00947BF7">
              <w:rPr>
                <w:rFonts w:ascii="Calibri" w:hAnsi="Calibri"/>
                <w:color w:val="auto"/>
                <w:sz w:val="20"/>
              </w:rPr>
              <w:t>Child sex</w:t>
            </w:r>
          </w:p>
        </w:tc>
        <w:tc>
          <w:tcPr>
            <w:tcW w:w="1846" w:type="dxa"/>
          </w:tcPr>
          <w:p w14:paraId="2A97DCC4" w14:textId="77777777" w:rsidR="00066508" w:rsidRPr="00947BF7" w:rsidRDefault="00066508">
            <w:pPr>
              <w:keepNext/>
              <w:widowControl w:val="0"/>
              <w:spacing w:after="60"/>
              <w:jc w:val="center"/>
              <w:rPr>
                <w:color w:val="auto"/>
              </w:rPr>
            </w:pPr>
          </w:p>
        </w:tc>
      </w:tr>
      <w:tr w:rsidR="00947BF7" w:rsidRPr="00947BF7" w14:paraId="76E59022" w14:textId="77777777" w:rsidTr="00947BF7">
        <w:tc>
          <w:tcPr>
            <w:tcW w:w="7303" w:type="dxa"/>
          </w:tcPr>
          <w:p w14:paraId="70B0E699" w14:textId="77777777" w:rsidR="00066508" w:rsidRPr="00947BF7" w:rsidRDefault="00000000">
            <w:pPr>
              <w:keepNext/>
              <w:widowControl w:val="0"/>
              <w:spacing w:after="60"/>
              <w:rPr>
                <w:color w:val="auto"/>
              </w:rPr>
            </w:pPr>
            <w:r w:rsidRPr="00947BF7">
              <w:rPr>
                <w:rFonts w:ascii="Calibri" w:hAnsi="Calibri"/>
                <w:color w:val="auto"/>
                <w:sz w:val="20"/>
              </w:rPr>
              <w:t>    Male</w:t>
            </w:r>
          </w:p>
        </w:tc>
        <w:tc>
          <w:tcPr>
            <w:tcW w:w="1846" w:type="dxa"/>
          </w:tcPr>
          <w:p w14:paraId="4D8B5FC3" w14:textId="77777777" w:rsidR="00066508" w:rsidRPr="00947BF7" w:rsidRDefault="00000000">
            <w:pPr>
              <w:keepNext/>
              <w:widowControl w:val="0"/>
              <w:spacing w:after="60"/>
              <w:jc w:val="center"/>
              <w:rPr>
                <w:color w:val="auto"/>
              </w:rPr>
            </w:pPr>
            <w:r w:rsidRPr="00947BF7">
              <w:rPr>
                <w:rFonts w:ascii="Calibri" w:hAnsi="Calibri"/>
                <w:color w:val="auto"/>
                <w:sz w:val="20"/>
              </w:rPr>
              <w:t>710.0 (54.7%)</w:t>
            </w:r>
          </w:p>
        </w:tc>
      </w:tr>
      <w:tr w:rsidR="00947BF7" w:rsidRPr="00947BF7" w14:paraId="17F3E8FF" w14:textId="77777777" w:rsidTr="00947BF7">
        <w:tc>
          <w:tcPr>
            <w:tcW w:w="7303" w:type="dxa"/>
          </w:tcPr>
          <w:p w14:paraId="5FD74F74" w14:textId="77777777" w:rsidR="00066508" w:rsidRPr="00947BF7" w:rsidRDefault="00000000">
            <w:pPr>
              <w:keepNext/>
              <w:widowControl w:val="0"/>
              <w:spacing w:after="60"/>
              <w:rPr>
                <w:color w:val="auto"/>
              </w:rPr>
            </w:pPr>
            <w:r w:rsidRPr="00947BF7">
              <w:rPr>
                <w:rFonts w:ascii="Calibri" w:hAnsi="Calibri"/>
                <w:color w:val="auto"/>
                <w:sz w:val="20"/>
              </w:rPr>
              <w:t>    Female</w:t>
            </w:r>
          </w:p>
        </w:tc>
        <w:tc>
          <w:tcPr>
            <w:tcW w:w="1846" w:type="dxa"/>
          </w:tcPr>
          <w:p w14:paraId="620FEC95" w14:textId="77777777" w:rsidR="00066508" w:rsidRPr="00947BF7" w:rsidRDefault="00000000">
            <w:pPr>
              <w:keepNext/>
              <w:widowControl w:val="0"/>
              <w:spacing w:after="60"/>
              <w:jc w:val="center"/>
              <w:rPr>
                <w:color w:val="auto"/>
              </w:rPr>
            </w:pPr>
            <w:r w:rsidRPr="00947BF7">
              <w:rPr>
                <w:rFonts w:ascii="Calibri" w:hAnsi="Calibri"/>
                <w:color w:val="auto"/>
                <w:sz w:val="20"/>
              </w:rPr>
              <w:t>587.0 (45.3%)</w:t>
            </w:r>
          </w:p>
        </w:tc>
      </w:tr>
      <w:tr w:rsidR="00947BF7" w:rsidRPr="00947BF7" w14:paraId="29427AD0" w14:textId="77777777" w:rsidTr="00947BF7">
        <w:tc>
          <w:tcPr>
            <w:tcW w:w="7303" w:type="dxa"/>
          </w:tcPr>
          <w:p w14:paraId="033E4273" w14:textId="77777777" w:rsidR="00066508" w:rsidRPr="00947BF7" w:rsidRDefault="00000000">
            <w:pPr>
              <w:keepNext/>
              <w:widowControl w:val="0"/>
              <w:spacing w:after="60"/>
              <w:rPr>
                <w:color w:val="auto"/>
              </w:rPr>
            </w:pPr>
            <w:r w:rsidRPr="00947BF7">
              <w:rPr>
                <w:rFonts w:ascii="Calibri" w:hAnsi="Calibri"/>
                <w:color w:val="auto"/>
                <w:sz w:val="20"/>
              </w:rPr>
              <w:t>Child weight (kg)</w:t>
            </w:r>
          </w:p>
        </w:tc>
        <w:tc>
          <w:tcPr>
            <w:tcW w:w="1846" w:type="dxa"/>
          </w:tcPr>
          <w:p w14:paraId="0687F805" w14:textId="77777777" w:rsidR="00066508" w:rsidRPr="00947BF7" w:rsidRDefault="00000000">
            <w:pPr>
              <w:keepNext/>
              <w:widowControl w:val="0"/>
              <w:spacing w:after="60"/>
              <w:jc w:val="center"/>
              <w:rPr>
                <w:color w:val="auto"/>
              </w:rPr>
            </w:pPr>
            <w:r w:rsidRPr="00947BF7">
              <w:rPr>
                <w:rFonts w:ascii="Calibri" w:hAnsi="Calibri"/>
                <w:color w:val="auto"/>
                <w:sz w:val="20"/>
              </w:rPr>
              <w:t>26.9 (22.9, 32.6)</w:t>
            </w:r>
          </w:p>
        </w:tc>
      </w:tr>
      <w:tr w:rsidR="00947BF7" w:rsidRPr="00947BF7" w14:paraId="5614AB4C" w14:textId="77777777" w:rsidTr="00947BF7">
        <w:tc>
          <w:tcPr>
            <w:tcW w:w="7303" w:type="dxa"/>
          </w:tcPr>
          <w:p w14:paraId="766E415D" w14:textId="77777777" w:rsidR="00066508" w:rsidRPr="00947BF7" w:rsidRDefault="00000000">
            <w:pPr>
              <w:keepNext/>
              <w:widowControl w:val="0"/>
              <w:spacing w:after="60"/>
              <w:rPr>
                <w:color w:val="auto"/>
              </w:rPr>
            </w:pPr>
            <w:proofErr w:type="spellStart"/>
            <w:r w:rsidRPr="00947BF7">
              <w:rPr>
                <w:rFonts w:ascii="Calibri" w:hAnsi="Calibri"/>
                <w:color w:val="auto"/>
                <w:sz w:val="20"/>
              </w:rPr>
              <w:t>Chiod</w:t>
            </w:r>
            <w:proofErr w:type="spellEnd"/>
            <w:r w:rsidRPr="00947BF7">
              <w:rPr>
                <w:rFonts w:ascii="Calibri" w:hAnsi="Calibri"/>
                <w:color w:val="auto"/>
                <w:sz w:val="20"/>
              </w:rPr>
              <w:t xml:space="preserve"> mood before assessment</w:t>
            </w:r>
          </w:p>
        </w:tc>
        <w:tc>
          <w:tcPr>
            <w:tcW w:w="1846" w:type="dxa"/>
          </w:tcPr>
          <w:p w14:paraId="7ECE941A" w14:textId="77777777" w:rsidR="00066508" w:rsidRPr="00947BF7" w:rsidRDefault="00066508">
            <w:pPr>
              <w:keepNext/>
              <w:widowControl w:val="0"/>
              <w:spacing w:after="60"/>
              <w:jc w:val="center"/>
              <w:rPr>
                <w:color w:val="auto"/>
              </w:rPr>
            </w:pPr>
          </w:p>
        </w:tc>
      </w:tr>
      <w:tr w:rsidR="00947BF7" w:rsidRPr="00947BF7" w14:paraId="7BC58A31" w14:textId="77777777" w:rsidTr="00947BF7">
        <w:tc>
          <w:tcPr>
            <w:tcW w:w="7303" w:type="dxa"/>
          </w:tcPr>
          <w:p w14:paraId="71FC5434" w14:textId="77777777" w:rsidR="00066508" w:rsidRPr="00947BF7" w:rsidRDefault="00000000">
            <w:pPr>
              <w:keepNext/>
              <w:widowControl w:val="0"/>
              <w:spacing w:after="60"/>
              <w:rPr>
                <w:color w:val="auto"/>
              </w:rPr>
            </w:pPr>
            <w:r w:rsidRPr="00947BF7">
              <w:rPr>
                <w:rFonts w:ascii="Calibri" w:hAnsi="Calibri"/>
                <w:color w:val="auto"/>
                <w:sz w:val="20"/>
              </w:rPr>
              <w:t>    Usual</w:t>
            </w:r>
          </w:p>
        </w:tc>
        <w:tc>
          <w:tcPr>
            <w:tcW w:w="1846" w:type="dxa"/>
          </w:tcPr>
          <w:p w14:paraId="783747AC" w14:textId="77777777" w:rsidR="00066508" w:rsidRPr="00947BF7" w:rsidRDefault="00000000">
            <w:pPr>
              <w:keepNext/>
              <w:widowControl w:val="0"/>
              <w:spacing w:after="60"/>
              <w:jc w:val="center"/>
              <w:rPr>
                <w:color w:val="auto"/>
              </w:rPr>
            </w:pPr>
            <w:r w:rsidRPr="00947BF7">
              <w:rPr>
                <w:rFonts w:ascii="Calibri" w:hAnsi="Calibri"/>
                <w:color w:val="auto"/>
                <w:sz w:val="20"/>
              </w:rPr>
              <w:t>1,232.0 (95.1%)</w:t>
            </w:r>
          </w:p>
        </w:tc>
      </w:tr>
      <w:tr w:rsidR="00947BF7" w:rsidRPr="00947BF7" w14:paraId="13648986" w14:textId="77777777" w:rsidTr="00947BF7">
        <w:tc>
          <w:tcPr>
            <w:tcW w:w="7303" w:type="dxa"/>
          </w:tcPr>
          <w:p w14:paraId="64536B9D" w14:textId="77777777" w:rsidR="00066508" w:rsidRPr="00947BF7" w:rsidRDefault="00000000">
            <w:pPr>
              <w:keepNext/>
              <w:widowControl w:val="0"/>
              <w:spacing w:after="60"/>
              <w:rPr>
                <w:color w:val="auto"/>
              </w:rPr>
            </w:pPr>
            <w:r w:rsidRPr="00947BF7">
              <w:rPr>
                <w:rFonts w:ascii="Calibri" w:hAnsi="Calibri"/>
                <w:color w:val="auto"/>
                <w:sz w:val="20"/>
              </w:rPr>
              <w:t>    Not usual</w:t>
            </w:r>
          </w:p>
        </w:tc>
        <w:tc>
          <w:tcPr>
            <w:tcW w:w="1846" w:type="dxa"/>
          </w:tcPr>
          <w:p w14:paraId="6F5462F0" w14:textId="77777777" w:rsidR="00066508" w:rsidRPr="00947BF7" w:rsidRDefault="00000000">
            <w:pPr>
              <w:keepNext/>
              <w:widowControl w:val="0"/>
              <w:spacing w:after="60"/>
              <w:jc w:val="center"/>
              <w:rPr>
                <w:color w:val="auto"/>
              </w:rPr>
            </w:pPr>
            <w:r w:rsidRPr="00947BF7">
              <w:rPr>
                <w:rFonts w:ascii="Calibri" w:hAnsi="Calibri"/>
                <w:color w:val="auto"/>
                <w:sz w:val="20"/>
              </w:rPr>
              <w:t>64.0 (4.9%)</w:t>
            </w:r>
          </w:p>
        </w:tc>
      </w:tr>
      <w:tr w:rsidR="00947BF7" w:rsidRPr="00947BF7" w14:paraId="73D94D43" w14:textId="77777777" w:rsidTr="00947BF7">
        <w:tc>
          <w:tcPr>
            <w:tcW w:w="7303" w:type="dxa"/>
          </w:tcPr>
          <w:p w14:paraId="12FCA89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1DC19E0" w14:textId="77777777" w:rsidR="00066508" w:rsidRPr="00947BF7" w:rsidRDefault="00000000">
            <w:pPr>
              <w:keepNext/>
              <w:widowControl w:val="0"/>
              <w:spacing w:after="60"/>
              <w:jc w:val="center"/>
              <w:rPr>
                <w:color w:val="auto"/>
              </w:rPr>
            </w:pPr>
            <w:r w:rsidRPr="00947BF7">
              <w:rPr>
                <w:rFonts w:ascii="Calibri" w:hAnsi="Calibri"/>
                <w:color w:val="auto"/>
                <w:sz w:val="20"/>
              </w:rPr>
              <w:t>1</w:t>
            </w:r>
          </w:p>
        </w:tc>
      </w:tr>
      <w:tr w:rsidR="00947BF7" w:rsidRPr="00947BF7" w14:paraId="07A7434C" w14:textId="77777777" w:rsidTr="00947BF7">
        <w:tc>
          <w:tcPr>
            <w:tcW w:w="7303" w:type="dxa"/>
          </w:tcPr>
          <w:p w14:paraId="7275E798" w14:textId="77777777" w:rsidR="00066508" w:rsidRPr="00947BF7" w:rsidRDefault="00000000">
            <w:pPr>
              <w:keepNext/>
              <w:widowControl w:val="0"/>
              <w:spacing w:after="60"/>
              <w:rPr>
                <w:color w:val="auto"/>
              </w:rPr>
            </w:pPr>
            <w:r w:rsidRPr="00947BF7">
              <w:rPr>
                <w:rFonts w:ascii="Calibri" w:hAnsi="Calibri"/>
                <w:color w:val="auto"/>
                <w:sz w:val="20"/>
              </w:rPr>
              <w:t>Cohort</w:t>
            </w:r>
          </w:p>
        </w:tc>
        <w:tc>
          <w:tcPr>
            <w:tcW w:w="1846" w:type="dxa"/>
          </w:tcPr>
          <w:p w14:paraId="3042A456" w14:textId="77777777" w:rsidR="00066508" w:rsidRPr="00947BF7" w:rsidRDefault="00066508">
            <w:pPr>
              <w:keepNext/>
              <w:widowControl w:val="0"/>
              <w:spacing w:after="60"/>
              <w:jc w:val="center"/>
              <w:rPr>
                <w:color w:val="auto"/>
              </w:rPr>
            </w:pPr>
          </w:p>
        </w:tc>
      </w:tr>
      <w:tr w:rsidR="00947BF7" w:rsidRPr="00947BF7" w14:paraId="253F93B4" w14:textId="77777777" w:rsidTr="00947BF7">
        <w:tc>
          <w:tcPr>
            <w:tcW w:w="7303" w:type="dxa"/>
          </w:tcPr>
          <w:p w14:paraId="36CD7C19" w14:textId="77777777" w:rsidR="00066508" w:rsidRPr="00947BF7" w:rsidRDefault="00000000">
            <w:pPr>
              <w:keepNext/>
              <w:widowControl w:val="0"/>
              <w:spacing w:after="60"/>
              <w:rPr>
                <w:color w:val="auto"/>
              </w:rPr>
            </w:pPr>
            <w:r w:rsidRPr="00947BF7">
              <w:rPr>
                <w:rFonts w:ascii="Calibri" w:hAnsi="Calibri"/>
                <w:color w:val="auto"/>
                <w:sz w:val="20"/>
              </w:rPr>
              <w:t>    MOBA</w:t>
            </w:r>
          </w:p>
        </w:tc>
        <w:tc>
          <w:tcPr>
            <w:tcW w:w="1846" w:type="dxa"/>
          </w:tcPr>
          <w:p w14:paraId="041E9B7C" w14:textId="77777777" w:rsidR="00066508" w:rsidRPr="00947BF7" w:rsidRDefault="00000000">
            <w:pPr>
              <w:keepNext/>
              <w:widowControl w:val="0"/>
              <w:spacing w:after="60"/>
              <w:jc w:val="center"/>
              <w:rPr>
                <w:color w:val="auto"/>
              </w:rPr>
            </w:pPr>
            <w:r w:rsidRPr="00947BF7">
              <w:rPr>
                <w:rFonts w:ascii="Calibri" w:hAnsi="Calibri"/>
                <w:color w:val="auto"/>
                <w:sz w:val="20"/>
              </w:rPr>
              <w:t>272.0 (21.0%)</w:t>
            </w:r>
          </w:p>
        </w:tc>
      </w:tr>
      <w:tr w:rsidR="00947BF7" w:rsidRPr="00947BF7" w14:paraId="4209E6E0" w14:textId="77777777" w:rsidTr="00947BF7">
        <w:tc>
          <w:tcPr>
            <w:tcW w:w="7303" w:type="dxa"/>
          </w:tcPr>
          <w:p w14:paraId="131227F3" w14:textId="77777777" w:rsidR="00066508" w:rsidRPr="00947BF7" w:rsidRDefault="00000000">
            <w:pPr>
              <w:keepNext/>
              <w:widowControl w:val="0"/>
              <w:spacing w:after="60"/>
              <w:rPr>
                <w:color w:val="auto"/>
              </w:rPr>
            </w:pPr>
            <w:r w:rsidRPr="00947BF7">
              <w:rPr>
                <w:rFonts w:ascii="Calibri" w:hAnsi="Calibri"/>
                <w:color w:val="auto"/>
                <w:sz w:val="20"/>
              </w:rPr>
              <w:t>    INMA</w:t>
            </w:r>
          </w:p>
        </w:tc>
        <w:tc>
          <w:tcPr>
            <w:tcW w:w="1846" w:type="dxa"/>
          </w:tcPr>
          <w:p w14:paraId="3A935AA9" w14:textId="77777777" w:rsidR="00066508" w:rsidRPr="00947BF7" w:rsidRDefault="00000000">
            <w:pPr>
              <w:keepNext/>
              <w:widowControl w:val="0"/>
              <w:spacing w:after="60"/>
              <w:jc w:val="center"/>
              <w:rPr>
                <w:color w:val="auto"/>
              </w:rPr>
            </w:pPr>
            <w:r w:rsidRPr="00947BF7">
              <w:rPr>
                <w:rFonts w:ascii="Calibri" w:hAnsi="Calibri"/>
                <w:color w:val="auto"/>
                <w:sz w:val="20"/>
              </w:rPr>
              <w:t>221.0 (17.0%)</w:t>
            </w:r>
          </w:p>
        </w:tc>
      </w:tr>
      <w:tr w:rsidR="00947BF7" w:rsidRPr="00947BF7" w14:paraId="75A16C74" w14:textId="77777777" w:rsidTr="00947BF7">
        <w:tc>
          <w:tcPr>
            <w:tcW w:w="7303" w:type="dxa"/>
          </w:tcPr>
          <w:p w14:paraId="10EB0548" w14:textId="77777777" w:rsidR="00066508" w:rsidRPr="00947BF7" w:rsidRDefault="00000000">
            <w:pPr>
              <w:keepNext/>
              <w:widowControl w:val="0"/>
              <w:spacing w:after="60"/>
              <w:rPr>
                <w:color w:val="auto"/>
              </w:rPr>
            </w:pPr>
            <w:r w:rsidRPr="00947BF7">
              <w:rPr>
                <w:rFonts w:ascii="Calibri" w:hAnsi="Calibri"/>
                <w:color w:val="auto"/>
                <w:sz w:val="20"/>
              </w:rPr>
              <w:t>    BIB</w:t>
            </w:r>
          </w:p>
        </w:tc>
        <w:tc>
          <w:tcPr>
            <w:tcW w:w="1846" w:type="dxa"/>
          </w:tcPr>
          <w:p w14:paraId="23364FD5" w14:textId="77777777" w:rsidR="00066508" w:rsidRPr="00947BF7" w:rsidRDefault="00000000">
            <w:pPr>
              <w:keepNext/>
              <w:widowControl w:val="0"/>
              <w:spacing w:after="60"/>
              <w:jc w:val="center"/>
              <w:rPr>
                <w:color w:val="auto"/>
              </w:rPr>
            </w:pPr>
            <w:r w:rsidRPr="00947BF7">
              <w:rPr>
                <w:rFonts w:ascii="Calibri" w:hAnsi="Calibri"/>
                <w:color w:val="auto"/>
                <w:sz w:val="20"/>
              </w:rPr>
              <w:t>204.0 (15.7%)</w:t>
            </w:r>
          </w:p>
        </w:tc>
      </w:tr>
      <w:tr w:rsidR="00947BF7" w:rsidRPr="00947BF7" w14:paraId="789E04BA" w14:textId="77777777" w:rsidTr="00947BF7">
        <w:tc>
          <w:tcPr>
            <w:tcW w:w="7303" w:type="dxa"/>
          </w:tcPr>
          <w:p w14:paraId="4CCA8252" w14:textId="77777777" w:rsidR="00066508" w:rsidRPr="00947BF7" w:rsidRDefault="00000000">
            <w:pPr>
              <w:keepNext/>
              <w:widowControl w:val="0"/>
              <w:spacing w:after="60"/>
              <w:rPr>
                <w:color w:val="auto"/>
              </w:rPr>
            </w:pPr>
            <w:r w:rsidRPr="00947BF7">
              <w:rPr>
                <w:rFonts w:ascii="Calibri" w:hAnsi="Calibri"/>
                <w:color w:val="auto"/>
                <w:sz w:val="20"/>
              </w:rPr>
              <w:t>    KANC</w:t>
            </w:r>
          </w:p>
        </w:tc>
        <w:tc>
          <w:tcPr>
            <w:tcW w:w="1846" w:type="dxa"/>
          </w:tcPr>
          <w:p w14:paraId="0FF65816" w14:textId="77777777" w:rsidR="00066508" w:rsidRPr="00947BF7" w:rsidRDefault="00000000">
            <w:pPr>
              <w:keepNext/>
              <w:widowControl w:val="0"/>
              <w:spacing w:after="60"/>
              <w:jc w:val="center"/>
              <w:rPr>
                <w:color w:val="auto"/>
              </w:rPr>
            </w:pPr>
            <w:r w:rsidRPr="00947BF7">
              <w:rPr>
                <w:rFonts w:ascii="Calibri" w:hAnsi="Calibri"/>
                <w:color w:val="auto"/>
                <w:sz w:val="20"/>
              </w:rPr>
              <w:t>203.0 (15.7%)</w:t>
            </w:r>
          </w:p>
        </w:tc>
      </w:tr>
      <w:tr w:rsidR="00947BF7" w:rsidRPr="00947BF7" w14:paraId="7A4724B3" w14:textId="77777777" w:rsidTr="00947BF7">
        <w:tc>
          <w:tcPr>
            <w:tcW w:w="7303" w:type="dxa"/>
          </w:tcPr>
          <w:p w14:paraId="61285160" w14:textId="77777777" w:rsidR="00066508" w:rsidRPr="00947BF7" w:rsidRDefault="00000000">
            <w:pPr>
              <w:keepNext/>
              <w:widowControl w:val="0"/>
              <w:spacing w:after="60"/>
              <w:rPr>
                <w:color w:val="auto"/>
              </w:rPr>
            </w:pPr>
            <w:r w:rsidRPr="00947BF7">
              <w:rPr>
                <w:rFonts w:ascii="Calibri" w:hAnsi="Calibri"/>
                <w:color w:val="auto"/>
                <w:sz w:val="20"/>
              </w:rPr>
              <w:t>    RHEA</w:t>
            </w:r>
          </w:p>
        </w:tc>
        <w:tc>
          <w:tcPr>
            <w:tcW w:w="1846" w:type="dxa"/>
          </w:tcPr>
          <w:p w14:paraId="62C6A8D0" w14:textId="77777777" w:rsidR="00066508" w:rsidRPr="00947BF7" w:rsidRDefault="00000000">
            <w:pPr>
              <w:keepNext/>
              <w:widowControl w:val="0"/>
              <w:spacing w:after="60"/>
              <w:jc w:val="center"/>
              <w:rPr>
                <w:color w:val="auto"/>
              </w:rPr>
            </w:pPr>
            <w:r w:rsidRPr="00947BF7">
              <w:rPr>
                <w:rFonts w:ascii="Calibri" w:hAnsi="Calibri"/>
                <w:color w:val="auto"/>
                <w:sz w:val="20"/>
              </w:rPr>
              <w:t>199.0 (15.3%)</w:t>
            </w:r>
          </w:p>
        </w:tc>
      </w:tr>
      <w:tr w:rsidR="00947BF7" w:rsidRPr="00947BF7" w14:paraId="1DA6458C" w14:textId="77777777" w:rsidTr="00947BF7">
        <w:tc>
          <w:tcPr>
            <w:tcW w:w="7303" w:type="dxa"/>
          </w:tcPr>
          <w:p w14:paraId="1657F1DF" w14:textId="77777777" w:rsidR="00066508" w:rsidRPr="00947BF7" w:rsidRDefault="00000000">
            <w:pPr>
              <w:keepNext/>
              <w:widowControl w:val="0"/>
              <w:spacing w:after="60"/>
              <w:rPr>
                <w:color w:val="auto"/>
              </w:rPr>
            </w:pPr>
            <w:r w:rsidRPr="00947BF7">
              <w:rPr>
                <w:rFonts w:ascii="Calibri" w:hAnsi="Calibri"/>
                <w:color w:val="auto"/>
                <w:sz w:val="20"/>
              </w:rPr>
              <w:t>    EDEN</w:t>
            </w:r>
          </w:p>
        </w:tc>
        <w:tc>
          <w:tcPr>
            <w:tcW w:w="1846" w:type="dxa"/>
          </w:tcPr>
          <w:p w14:paraId="46E6C1D1" w14:textId="77777777" w:rsidR="00066508" w:rsidRPr="00947BF7" w:rsidRDefault="00000000">
            <w:pPr>
              <w:keepNext/>
              <w:widowControl w:val="0"/>
              <w:spacing w:after="60"/>
              <w:jc w:val="center"/>
              <w:rPr>
                <w:color w:val="auto"/>
              </w:rPr>
            </w:pPr>
            <w:r w:rsidRPr="00947BF7">
              <w:rPr>
                <w:rFonts w:ascii="Calibri" w:hAnsi="Calibri"/>
                <w:color w:val="auto"/>
                <w:sz w:val="20"/>
              </w:rPr>
              <w:t>198.0 (15.3%)</w:t>
            </w:r>
          </w:p>
        </w:tc>
      </w:tr>
      <w:tr w:rsidR="00947BF7" w:rsidRPr="00947BF7" w14:paraId="6F004EB5" w14:textId="77777777" w:rsidTr="00947BF7">
        <w:tc>
          <w:tcPr>
            <w:tcW w:w="7303" w:type="dxa"/>
          </w:tcPr>
          <w:p w14:paraId="0EC6BE70" w14:textId="77777777" w:rsidR="00066508" w:rsidRPr="00947BF7" w:rsidRDefault="00000000">
            <w:pPr>
              <w:keepNext/>
              <w:widowControl w:val="0"/>
              <w:spacing w:after="60"/>
              <w:rPr>
                <w:color w:val="auto"/>
              </w:rPr>
            </w:pPr>
            <w:r w:rsidRPr="00947BF7">
              <w:rPr>
                <w:rFonts w:ascii="Calibri" w:hAnsi="Calibri"/>
                <w:color w:val="auto"/>
                <w:sz w:val="20"/>
              </w:rPr>
              <w:t>Creatinine night sample (g/l)</w:t>
            </w:r>
          </w:p>
        </w:tc>
        <w:tc>
          <w:tcPr>
            <w:tcW w:w="1846" w:type="dxa"/>
          </w:tcPr>
          <w:p w14:paraId="79849976" w14:textId="77777777" w:rsidR="00066508" w:rsidRPr="00947BF7" w:rsidRDefault="00000000">
            <w:pPr>
              <w:keepNext/>
              <w:widowControl w:val="0"/>
              <w:spacing w:after="60"/>
              <w:jc w:val="center"/>
              <w:rPr>
                <w:color w:val="auto"/>
              </w:rPr>
            </w:pPr>
            <w:r w:rsidRPr="00947BF7">
              <w:rPr>
                <w:rFonts w:ascii="Calibri" w:hAnsi="Calibri"/>
                <w:color w:val="auto"/>
                <w:sz w:val="20"/>
              </w:rPr>
              <w:t>1.7 (0.9, 3.0)</w:t>
            </w:r>
          </w:p>
        </w:tc>
      </w:tr>
      <w:tr w:rsidR="00947BF7" w:rsidRPr="00947BF7" w14:paraId="6BD06694" w14:textId="77777777" w:rsidTr="00947BF7">
        <w:tc>
          <w:tcPr>
            <w:tcW w:w="7303" w:type="dxa"/>
          </w:tcPr>
          <w:p w14:paraId="79D865EB"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DCAE56C" w14:textId="77777777" w:rsidR="00066508" w:rsidRPr="00947BF7" w:rsidRDefault="00000000">
            <w:pPr>
              <w:keepNext/>
              <w:widowControl w:val="0"/>
              <w:spacing w:after="60"/>
              <w:jc w:val="center"/>
              <w:rPr>
                <w:color w:val="auto"/>
              </w:rPr>
            </w:pPr>
            <w:r w:rsidRPr="00947BF7">
              <w:rPr>
                <w:rFonts w:ascii="Calibri" w:hAnsi="Calibri"/>
                <w:color w:val="auto"/>
                <w:sz w:val="20"/>
              </w:rPr>
              <w:t>321</w:t>
            </w:r>
          </w:p>
        </w:tc>
      </w:tr>
      <w:tr w:rsidR="00947BF7" w:rsidRPr="00947BF7" w14:paraId="75A1982C" w14:textId="77777777" w:rsidTr="00947BF7">
        <w:tc>
          <w:tcPr>
            <w:tcW w:w="7303" w:type="dxa"/>
          </w:tcPr>
          <w:p w14:paraId="34FC2FD5" w14:textId="77777777" w:rsidR="00066508" w:rsidRPr="00947BF7" w:rsidRDefault="00000000">
            <w:pPr>
              <w:keepNext/>
              <w:widowControl w:val="0"/>
              <w:spacing w:after="60"/>
              <w:rPr>
                <w:color w:val="auto"/>
              </w:rPr>
            </w:pPr>
            <w:r w:rsidRPr="00947BF7">
              <w:rPr>
                <w:rFonts w:ascii="Calibri" w:hAnsi="Calibri"/>
                <w:color w:val="auto"/>
                <w:sz w:val="20"/>
              </w:rPr>
              <w:t>Creatinine pooled sample (g/l)</w:t>
            </w:r>
          </w:p>
        </w:tc>
        <w:tc>
          <w:tcPr>
            <w:tcW w:w="1846" w:type="dxa"/>
          </w:tcPr>
          <w:p w14:paraId="49C3BFCB" w14:textId="77777777" w:rsidR="00066508" w:rsidRPr="00947BF7" w:rsidRDefault="00000000">
            <w:pPr>
              <w:keepNext/>
              <w:widowControl w:val="0"/>
              <w:spacing w:after="60"/>
              <w:jc w:val="center"/>
              <w:rPr>
                <w:color w:val="auto"/>
              </w:rPr>
            </w:pPr>
            <w:r w:rsidRPr="00947BF7">
              <w:rPr>
                <w:rFonts w:ascii="Calibri" w:hAnsi="Calibri"/>
                <w:color w:val="auto"/>
                <w:sz w:val="20"/>
              </w:rPr>
              <w:t>1.0 (0.8, 1.2)</w:t>
            </w:r>
          </w:p>
        </w:tc>
      </w:tr>
      <w:tr w:rsidR="00947BF7" w:rsidRPr="00947BF7" w14:paraId="1766F9FF" w14:textId="77777777" w:rsidTr="00947BF7">
        <w:tc>
          <w:tcPr>
            <w:tcW w:w="7303" w:type="dxa"/>
          </w:tcPr>
          <w:p w14:paraId="5357D07C" w14:textId="77777777" w:rsidR="00066508" w:rsidRPr="00947BF7" w:rsidRDefault="00000000">
            <w:pPr>
              <w:keepNext/>
              <w:widowControl w:val="0"/>
              <w:spacing w:after="60"/>
              <w:rPr>
                <w:color w:val="auto"/>
              </w:rPr>
            </w:pPr>
            <w:r w:rsidRPr="00947BF7">
              <w:rPr>
                <w:rFonts w:ascii="Calibri" w:hAnsi="Calibri"/>
                <w:color w:val="auto"/>
                <w:sz w:val="20"/>
              </w:rPr>
              <w:t>Date of test (season)</w:t>
            </w:r>
          </w:p>
        </w:tc>
        <w:tc>
          <w:tcPr>
            <w:tcW w:w="1846" w:type="dxa"/>
          </w:tcPr>
          <w:p w14:paraId="6AE612AA" w14:textId="77777777" w:rsidR="00066508" w:rsidRPr="00947BF7" w:rsidRDefault="00066508">
            <w:pPr>
              <w:keepNext/>
              <w:widowControl w:val="0"/>
              <w:spacing w:after="60"/>
              <w:jc w:val="center"/>
              <w:rPr>
                <w:color w:val="auto"/>
              </w:rPr>
            </w:pPr>
          </w:p>
        </w:tc>
      </w:tr>
      <w:tr w:rsidR="00947BF7" w:rsidRPr="00947BF7" w14:paraId="5B64D46F" w14:textId="77777777" w:rsidTr="00947BF7">
        <w:tc>
          <w:tcPr>
            <w:tcW w:w="7303" w:type="dxa"/>
          </w:tcPr>
          <w:p w14:paraId="6491773D" w14:textId="77777777" w:rsidR="00066508" w:rsidRPr="00947BF7" w:rsidRDefault="00000000">
            <w:pPr>
              <w:keepNext/>
              <w:widowControl w:val="0"/>
              <w:spacing w:after="60"/>
              <w:rPr>
                <w:color w:val="auto"/>
              </w:rPr>
            </w:pPr>
            <w:r w:rsidRPr="00947BF7">
              <w:rPr>
                <w:rFonts w:ascii="Calibri" w:hAnsi="Calibri"/>
                <w:color w:val="auto"/>
                <w:sz w:val="20"/>
              </w:rPr>
              <w:t>    Spring</w:t>
            </w:r>
          </w:p>
        </w:tc>
        <w:tc>
          <w:tcPr>
            <w:tcW w:w="1846" w:type="dxa"/>
          </w:tcPr>
          <w:p w14:paraId="3B984391" w14:textId="77777777" w:rsidR="00066508" w:rsidRPr="00947BF7" w:rsidRDefault="00000000">
            <w:pPr>
              <w:keepNext/>
              <w:widowControl w:val="0"/>
              <w:spacing w:after="60"/>
              <w:jc w:val="center"/>
              <w:rPr>
                <w:color w:val="auto"/>
              </w:rPr>
            </w:pPr>
            <w:r w:rsidRPr="00947BF7">
              <w:rPr>
                <w:rFonts w:ascii="Calibri" w:hAnsi="Calibri"/>
                <w:color w:val="auto"/>
                <w:sz w:val="20"/>
              </w:rPr>
              <w:t>358.0 (27.7%)</w:t>
            </w:r>
          </w:p>
        </w:tc>
      </w:tr>
      <w:tr w:rsidR="00947BF7" w:rsidRPr="00947BF7" w14:paraId="4D2076BA" w14:textId="77777777" w:rsidTr="00947BF7">
        <w:tc>
          <w:tcPr>
            <w:tcW w:w="7303" w:type="dxa"/>
          </w:tcPr>
          <w:p w14:paraId="4636A075" w14:textId="77777777" w:rsidR="00066508" w:rsidRPr="00947BF7" w:rsidRDefault="00000000">
            <w:pPr>
              <w:keepNext/>
              <w:widowControl w:val="0"/>
              <w:spacing w:after="60"/>
              <w:rPr>
                <w:color w:val="auto"/>
              </w:rPr>
            </w:pPr>
            <w:r w:rsidRPr="00947BF7">
              <w:rPr>
                <w:rFonts w:ascii="Calibri" w:hAnsi="Calibri"/>
                <w:color w:val="auto"/>
                <w:sz w:val="20"/>
              </w:rPr>
              <w:lastRenderedPageBreak/>
              <w:t>    Winter</w:t>
            </w:r>
          </w:p>
        </w:tc>
        <w:tc>
          <w:tcPr>
            <w:tcW w:w="1846" w:type="dxa"/>
          </w:tcPr>
          <w:p w14:paraId="38B68531" w14:textId="77777777" w:rsidR="00066508" w:rsidRPr="00947BF7" w:rsidRDefault="00000000">
            <w:pPr>
              <w:keepNext/>
              <w:widowControl w:val="0"/>
              <w:spacing w:after="60"/>
              <w:jc w:val="center"/>
              <w:rPr>
                <w:color w:val="auto"/>
              </w:rPr>
            </w:pPr>
            <w:r w:rsidRPr="00947BF7">
              <w:rPr>
                <w:rFonts w:ascii="Calibri" w:hAnsi="Calibri"/>
                <w:color w:val="auto"/>
                <w:sz w:val="20"/>
              </w:rPr>
              <w:t>339.0 (26.2%)</w:t>
            </w:r>
          </w:p>
        </w:tc>
      </w:tr>
      <w:tr w:rsidR="00947BF7" w:rsidRPr="00947BF7" w14:paraId="0EA61891" w14:textId="77777777" w:rsidTr="00947BF7">
        <w:tc>
          <w:tcPr>
            <w:tcW w:w="7303" w:type="dxa"/>
          </w:tcPr>
          <w:p w14:paraId="717793CF" w14:textId="77777777" w:rsidR="00066508" w:rsidRPr="00947BF7" w:rsidRDefault="00000000">
            <w:pPr>
              <w:keepNext/>
              <w:widowControl w:val="0"/>
              <w:spacing w:after="60"/>
              <w:rPr>
                <w:color w:val="auto"/>
              </w:rPr>
            </w:pPr>
            <w:r w:rsidRPr="00947BF7">
              <w:rPr>
                <w:rFonts w:ascii="Calibri" w:hAnsi="Calibri"/>
                <w:color w:val="auto"/>
                <w:sz w:val="20"/>
              </w:rPr>
              <w:t>    Autumn</w:t>
            </w:r>
          </w:p>
        </w:tc>
        <w:tc>
          <w:tcPr>
            <w:tcW w:w="1846" w:type="dxa"/>
          </w:tcPr>
          <w:p w14:paraId="136E6F07" w14:textId="77777777" w:rsidR="00066508" w:rsidRPr="00947BF7" w:rsidRDefault="00000000">
            <w:pPr>
              <w:keepNext/>
              <w:widowControl w:val="0"/>
              <w:spacing w:after="60"/>
              <w:jc w:val="center"/>
              <w:rPr>
                <w:color w:val="auto"/>
              </w:rPr>
            </w:pPr>
            <w:r w:rsidRPr="00947BF7">
              <w:rPr>
                <w:rFonts w:ascii="Calibri" w:hAnsi="Calibri"/>
                <w:color w:val="auto"/>
                <w:sz w:val="20"/>
              </w:rPr>
              <w:t>300.0 (23.2%)</w:t>
            </w:r>
          </w:p>
        </w:tc>
      </w:tr>
      <w:tr w:rsidR="00947BF7" w:rsidRPr="00947BF7" w14:paraId="3B75B1B4" w14:textId="77777777" w:rsidTr="00947BF7">
        <w:tc>
          <w:tcPr>
            <w:tcW w:w="7303" w:type="dxa"/>
          </w:tcPr>
          <w:p w14:paraId="15092EEC" w14:textId="77777777" w:rsidR="00066508" w:rsidRPr="00947BF7" w:rsidRDefault="00000000">
            <w:pPr>
              <w:keepNext/>
              <w:widowControl w:val="0"/>
              <w:spacing w:after="60"/>
              <w:rPr>
                <w:color w:val="auto"/>
              </w:rPr>
            </w:pPr>
            <w:r w:rsidRPr="00947BF7">
              <w:rPr>
                <w:rFonts w:ascii="Calibri" w:hAnsi="Calibri"/>
                <w:color w:val="auto"/>
                <w:sz w:val="20"/>
              </w:rPr>
              <w:t>    Summer</w:t>
            </w:r>
          </w:p>
        </w:tc>
        <w:tc>
          <w:tcPr>
            <w:tcW w:w="1846" w:type="dxa"/>
          </w:tcPr>
          <w:p w14:paraId="1C59C8B6" w14:textId="77777777" w:rsidR="00066508" w:rsidRPr="00947BF7" w:rsidRDefault="00000000">
            <w:pPr>
              <w:keepNext/>
              <w:widowControl w:val="0"/>
              <w:spacing w:after="60"/>
              <w:jc w:val="center"/>
              <w:rPr>
                <w:color w:val="auto"/>
              </w:rPr>
            </w:pPr>
            <w:r w:rsidRPr="00947BF7">
              <w:rPr>
                <w:rFonts w:ascii="Calibri" w:hAnsi="Calibri"/>
                <w:color w:val="auto"/>
                <w:sz w:val="20"/>
              </w:rPr>
              <w:t>297.0 (23.0%)</w:t>
            </w:r>
          </w:p>
        </w:tc>
      </w:tr>
      <w:tr w:rsidR="00947BF7" w:rsidRPr="00947BF7" w14:paraId="7B177F29" w14:textId="77777777" w:rsidTr="00947BF7">
        <w:tc>
          <w:tcPr>
            <w:tcW w:w="7303" w:type="dxa"/>
          </w:tcPr>
          <w:p w14:paraId="2D2F1A1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30893B7"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037049BA" w14:textId="77777777" w:rsidTr="00947BF7">
        <w:tc>
          <w:tcPr>
            <w:tcW w:w="7303" w:type="dxa"/>
          </w:tcPr>
          <w:p w14:paraId="4F764421" w14:textId="77777777" w:rsidR="00066508" w:rsidRPr="00947BF7" w:rsidRDefault="00000000">
            <w:pPr>
              <w:keepNext/>
              <w:widowControl w:val="0"/>
              <w:spacing w:after="60"/>
              <w:rPr>
                <w:color w:val="auto"/>
              </w:rPr>
            </w:pPr>
            <w:r w:rsidRPr="00947BF7">
              <w:rPr>
                <w:rFonts w:ascii="Calibri" w:hAnsi="Calibri"/>
                <w:color w:val="auto"/>
                <w:sz w:val="20"/>
              </w:rPr>
              <w:t>Family affluence scale</w:t>
            </w:r>
          </w:p>
        </w:tc>
        <w:tc>
          <w:tcPr>
            <w:tcW w:w="1846" w:type="dxa"/>
          </w:tcPr>
          <w:p w14:paraId="0720768A" w14:textId="77777777" w:rsidR="00066508" w:rsidRPr="00947BF7" w:rsidRDefault="00066508">
            <w:pPr>
              <w:keepNext/>
              <w:widowControl w:val="0"/>
              <w:spacing w:after="60"/>
              <w:jc w:val="center"/>
              <w:rPr>
                <w:color w:val="auto"/>
              </w:rPr>
            </w:pPr>
          </w:p>
        </w:tc>
      </w:tr>
      <w:tr w:rsidR="00947BF7" w:rsidRPr="00947BF7" w14:paraId="13E2A506" w14:textId="77777777" w:rsidTr="00947BF7">
        <w:tc>
          <w:tcPr>
            <w:tcW w:w="7303" w:type="dxa"/>
          </w:tcPr>
          <w:p w14:paraId="05C923E3" w14:textId="77777777" w:rsidR="00066508" w:rsidRPr="00947BF7" w:rsidRDefault="00000000">
            <w:pPr>
              <w:keepNext/>
              <w:widowControl w:val="0"/>
              <w:spacing w:after="60"/>
              <w:rPr>
                <w:color w:val="auto"/>
              </w:rPr>
            </w:pPr>
            <w:r w:rsidRPr="00947BF7">
              <w:rPr>
                <w:rFonts w:ascii="Calibri" w:hAnsi="Calibri"/>
                <w:color w:val="auto"/>
                <w:sz w:val="20"/>
              </w:rPr>
              <w:t>    6</w:t>
            </w:r>
          </w:p>
        </w:tc>
        <w:tc>
          <w:tcPr>
            <w:tcW w:w="1846" w:type="dxa"/>
          </w:tcPr>
          <w:p w14:paraId="1072819A" w14:textId="77777777" w:rsidR="00066508" w:rsidRPr="00947BF7" w:rsidRDefault="00000000">
            <w:pPr>
              <w:keepNext/>
              <w:widowControl w:val="0"/>
              <w:spacing w:after="60"/>
              <w:jc w:val="center"/>
              <w:rPr>
                <w:color w:val="auto"/>
              </w:rPr>
            </w:pPr>
            <w:r w:rsidRPr="00947BF7">
              <w:rPr>
                <w:rFonts w:ascii="Calibri" w:hAnsi="Calibri"/>
                <w:color w:val="auto"/>
                <w:sz w:val="20"/>
              </w:rPr>
              <w:t>410.0 (31.7%)</w:t>
            </w:r>
          </w:p>
        </w:tc>
      </w:tr>
      <w:tr w:rsidR="00947BF7" w:rsidRPr="00947BF7" w14:paraId="79755367" w14:textId="77777777" w:rsidTr="00947BF7">
        <w:tc>
          <w:tcPr>
            <w:tcW w:w="7303" w:type="dxa"/>
          </w:tcPr>
          <w:p w14:paraId="78E193DE" w14:textId="77777777" w:rsidR="00066508" w:rsidRPr="00947BF7" w:rsidRDefault="00000000">
            <w:pPr>
              <w:keepNext/>
              <w:widowControl w:val="0"/>
              <w:spacing w:after="60"/>
              <w:rPr>
                <w:color w:val="auto"/>
              </w:rPr>
            </w:pPr>
            <w:r w:rsidRPr="00947BF7">
              <w:rPr>
                <w:rFonts w:ascii="Calibri" w:hAnsi="Calibri"/>
                <w:color w:val="auto"/>
                <w:sz w:val="20"/>
              </w:rPr>
              <w:t>    5</w:t>
            </w:r>
          </w:p>
        </w:tc>
        <w:tc>
          <w:tcPr>
            <w:tcW w:w="1846" w:type="dxa"/>
          </w:tcPr>
          <w:p w14:paraId="00F2B0CD" w14:textId="77777777" w:rsidR="00066508" w:rsidRPr="00947BF7" w:rsidRDefault="00000000">
            <w:pPr>
              <w:keepNext/>
              <w:widowControl w:val="0"/>
              <w:spacing w:after="60"/>
              <w:jc w:val="center"/>
              <w:rPr>
                <w:color w:val="auto"/>
              </w:rPr>
            </w:pPr>
            <w:r w:rsidRPr="00947BF7">
              <w:rPr>
                <w:rFonts w:ascii="Calibri" w:hAnsi="Calibri"/>
                <w:color w:val="auto"/>
                <w:sz w:val="20"/>
              </w:rPr>
              <w:t>325.0 (25.1%)</w:t>
            </w:r>
          </w:p>
        </w:tc>
      </w:tr>
      <w:tr w:rsidR="00947BF7" w:rsidRPr="00947BF7" w14:paraId="1C55D451" w14:textId="77777777" w:rsidTr="00947BF7">
        <w:tc>
          <w:tcPr>
            <w:tcW w:w="7303" w:type="dxa"/>
          </w:tcPr>
          <w:p w14:paraId="250D99B2" w14:textId="77777777" w:rsidR="00066508" w:rsidRPr="00947BF7" w:rsidRDefault="00000000">
            <w:pPr>
              <w:keepNext/>
              <w:widowControl w:val="0"/>
              <w:spacing w:after="60"/>
              <w:rPr>
                <w:color w:val="auto"/>
              </w:rPr>
            </w:pPr>
            <w:r w:rsidRPr="00947BF7">
              <w:rPr>
                <w:rFonts w:ascii="Calibri" w:hAnsi="Calibri"/>
                <w:color w:val="auto"/>
                <w:sz w:val="20"/>
              </w:rPr>
              <w:t>    7</w:t>
            </w:r>
          </w:p>
        </w:tc>
        <w:tc>
          <w:tcPr>
            <w:tcW w:w="1846" w:type="dxa"/>
          </w:tcPr>
          <w:p w14:paraId="15CE09AC" w14:textId="77777777" w:rsidR="00066508" w:rsidRPr="00947BF7" w:rsidRDefault="00000000">
            <w:pPr>
              <w:keepNext/>
              <w:widowControl w:val="0"/>
              <w:spacing w:after="60"/>
              <w:jc w:val="center"/>
              <w:rPr>
                <w:color w:val="auto"/>
              </w:rPr>
            </w:pPr>
            <w:r w:rsidRPr="00947BF7">
              <w:rPr>
                <w:rFonts w:ascii="Calibri" w:hAnsi="Calibri"/>
                <w:color w:val="auto"/>
                <w:sz w:val="20"/>
              </w:rPr>
              <w:t>248.0 (19.2%)</w:t>
            </w:r>
          </w:p>
        </w:tc>
      </w:tr>
      <w:tr w:rsidR="00947BF7" w:rsidRPr="00947BF7" w14:paraId="79C17031" w14:textId="77777777" w:rsidTr="00947BF7">
        <w:tc>
          <w:tcPr>
            <w:tcW w:w="7303" w:type="dxa"/>
          </w:tcPr>
          <w:p w14:paraId="23BEF02F" w14:textId="77777777" w:rsidR="00066508" w:rsidRPr="00947BF7" w:rsidRDefault="00000000">
            <w:pPr>
              <w:keepNext/>
              <w:widowControl w:val="0"/>
              <w:spacing w:after="60"/>
              <w:rPr>
                <w:color w:val="auto"/>
              </w:rPr>
            </w:pPr>
            <w:r w:rsidRPr="00947BF7">
              <w:rPr>
                <w:rFonts w:ascii="Calibri" w:hAnsi="Calibri"/>
                <w:color w:val="auto"/>
                <w:sz w:val="20"/>
              </w:rPr>
              <w:t>    4</w:t>
            </w:r>
          </w:p>
        </w:tc>
        <w:tc>
          <w:tcPr>
            <w:tcW w:w="1846" w:type="dxa"/>
          </w:tcPr>
          <w:p w14:paraId="6F10FCDC" w14:textId="77777777" w:rsidR="00066508" w:rsidRPr="00947BF7" w:rsidRDefault="00000000">
            <w:pPr>
              <w:keepNext/>
              <w:widowControl w:val="0"/>
              <w:spacing w:after="60"/>
              <w:jc w:val="center"/>
              <w:rPr>
                <w:color w:val="auto"/>
              </w:rPr>
            </w:pPr>
            <w:r w:rsidRPr="00947BF7">
              <w:rPr>
                <w:rFonts w:ascii="Calibri" w:hAnsi="Calibri"/>
                <w:color w:val="auto"/>
                <w:sz w:val="20"/>
              </w:rPr>
              <w:t>174.0 (13.4%)</w:t>
            </w:r>
          </w:p>
        </w:tc>
      </w:tr>
      <w:tr w:rsidR="00947BF7" w:rsidRPr="00947BF7" w14:paraId="4D8BC40D" w14:textId="77777777" w:rsidTr="00947BF7">
        <w:tc>
          <w:tcPr>
            <w:tcW w:w="7303" w:type="dxa"/>
          </w:tcPr>
          <w:p w14:paraId="0CF9F3C7" w14:textId="77777777" w:rsidR="00066508" w:rsidRPr="00947BF7" w:rsidRDefault="00000000">
            <w:pPr>
              <w:keepNext/>
              <w:widowControl w:val="0"/>
              <w:spacing w:after="60"/>
              <w:rPr>
                <w:color w:val="auto"/>
              </w:rPr>
            </w:pPr>
            <w:r w:rsidRPr="00947BF7">
              <w:rPr>
                <w:rFonts w:ascii="Calibri" w:hAnsi="Calibri"/>
                <w:color w:val="auto"/>
                <w:sz w:val="20"/>
              </w:rPr>
              <w:t>    3</w:t>
            </w:r>
          </w:p>
        </w:tc>
        <w:tc>
          <w:tcPr>
            <w:tcW w:w="1846" w:type="dxa"/>
          </w:tcPr>
          <w:p w14:paraId="6C09C307" w14:textId="77777777" w:rsidR="00066508" w:rsidRPr="00947BF7" w:rsidRDefault="00000000">
            <w:pPr>
              <w:keepNext/>
              <w:widowControl w:val="0"/>
              <w:spacing w:after="60"/>
              <w:jc w:val="center"/>
              <w:rPr>
                <w:color w:val="auto"/>
              </w:rPr>
            </w:pPr>
            <w:r w:rsidRPr="00947BF7">
              <w:rPr>
                <w:rFonts w:ascii="Calibri" w:hAnsi="Calibri"/>
                <w:color w:val="auto"/>
                <w:sz w:val="20"/>
              </w:rPr>
              <w:t>92.0 (7.1%)</w:t>
            </w:r>
          </w:p>
        </w:tc>
      </w:tr>
      <w:tr w:rsidR="00947BF7" w:rsidRPr="00947BF7" w14:paraId="5B2A608F" w14:textId="77777777" w:rsidTr="00947BF7">
        <w:tc>
          <w:tcPr>
            <w:tcW w:w="7303" w:type="dxa"/>
          </w:tcPr>
          <w:p w14:paraId="05ECFEC4" w14:textId="77777777" w:rsidR="00066508" w:rsidRPr="00947BF7" w:rsidRDefault="00000000">
            <w:pPr>
              <w:keepNext/>
              <w:widowControl w:val="0"/>
              <w:spacing w:after="60"/>
              <w:rPr>
                <w:color w:val="auto"/>
              </w:rPr>
            </w:pPr>
            <w:r w:rsidRPr="00947BF7">
              <w:rPr>
                <w:rFonts w:ascii="Calibri" w:hAnsi="Calibri"/>
                <w:color w:val="auto"/>
                <w:sz w:val="20"/>
              </w:rPr>
              <w:t>    2</w:t>
            </w:r>
          </w:p>
        </w:tc>
        <w:tc>
          <w:tcPr>
            <w:tcW w:w="1846" w:type="dxa"/>
          </w:tcPr>
          <w:p w14:paraId="6FF66916" w14:textId="77777777" w:rsidR="00066508" w:rsidRPr="00947BF7" w:rsidRDefault="00000000">
            <w:pPr>
              <w:keepNext/>
              <w:widowControl w:val="0"/>
              <w:spacing w:after="60"/>
              <w:jc w:val="center"/>
              <w:rPr>
                <w:color w:val="auto"/>
              </w:rPr>
            </w:pPr>
            <w:r w:rsidRPr="00947BF7">
              <w:rPr>
                <w:rFonts w:ascii="Calibri" w:hAnsi="Calibri"/>
                <w:color w:val="auto"/>
                <w:sz w:val="20"/>
              </w:rPr>
              <w:t>28.0 (2.2%)</w:t>
            </w:r>
          </w:p>
        </w:tc>
      </w:tr>
      <w:tr w:rsidR="00947BF7" w:rsidRPr="00947BF7" w14:paraId="7CBF5E73" w14:textId="77777777" w:rsidTr="00947BF7">
        <w:tc>
          <w:tcPr>
            <w:tcW w:w="7303" w:type="dxa"/>
          </w:tcPr>
          <w:p w14:paraId="03C739A0" w14:textId="77777777" w:rsidR="00066508" w:rsidRPr="00947BF7" w:rsidRDefault="00000000">
            <w:pPr>
              <w:keepNext/>
              <w:widowControl w:val="0"/>
              <w:spacing w:after="60"/>
              <w:rPr>
                <w:color w:val="auto"/>
              </w:rPr>
            </w:pPr>
            <w:r w:rsidRPr="00947BF7">
              <w:rPr>
                <w:rFonts w:ascii="Calibri" w:hAnsi="Calibri"/>
                <w:color w:val="auto"/>
                <w:sz w:val="20"/>
              </w:rPr>
              <w:t>    1</w:t>
            </w:r>
          </w:p>
        </w:tc>
        <w:tc>
          <w:tcPr>
            <w:tcW w:w="1846" w:type="dxa"/>
          </w:tcPr>
          <w:p w14:paraId="0CFA6347" w14:textId="77777777" w:rsidR="00066508" w:rsidRPr="00947BF7" w:rsidRDefault="00000000">
            <w:pPr>
              <w:keepNext/>
              <w:widowControl w:val="0"/>
              <w:spacing w:after="60"/>
              <w:jc w:val="center"/>
              <w:rPr>
                <w:color w:val="auto"/>
              </w:rPr>
            </w:pPr>
            <w:r w:rsidRPr="00947BF7">
              <w:rPr>
                <w:rFonts w:ascii="Calibri" w:hAnsi="Calibri"/>
                <w:color w:val="auto"/>
                <w:sz w:val="20"/>
              </w:rPr>
              <w:t>12.0 (0.9%)</w:t>
            </w:r>
          </w:p>
        </w:tc>
      </w:tr>
      <w:tr w:rsidR="00947BF7" w:rsidRPr="00947BF7" w14:paraId="425256BF" w14:textId="77777777" w:rsidTr="00947BF7">
        <w:tc>
          <w:tcPr>
            <w:tcW w:w="7303" w:type="dxa"/>
          </w:tcPr>
          <w:p w14:paraId="549762CE" w14:textId="77777777" w:rsidR="00066508" w:rsidRPr="00947BF7" w:rsidRDefault="00000000">
            <w:pPr>
              <w:keepNext/>
              <w:widowControl w:val="0"/>
              <w:spacing w:after="60"/>
              <w:rPr>
                <w:color w:val="auto"/>
              </w:rPr>
            </w:pPr>
            <w:r w:rsidRPr="00947BF7">
              <w:rPr>
                <w:rFonts w:ascii="Calibri" w:hAnsi="Calibri"/>
                <w:color w:val="auto"/>
                <w:sz w:val="20"/>
              </w:rPr>
              <w:t>    0</w:t>
            </w:r>
          </w:p>
        </w:tc>
        <w:tc>
          <w:tcPr>
            <w:tcW w:w="1846" w:type="dxa"/>
          </w:tcPr>
          <w:p w14:paraId="4EB64A6F" w14:textId="77777777" w:rsidR="00066508" w:rsidRPr="00947BF7" w:rsidRDefault="00000000">
            <w:pPr>
              <w:keepNext/>
              <w:widowControl w:val="0"/>
              <w:spacing w:after="60"/>
              <w:jc w:val="center"/>
              <w:rPr>
                <w:color w:val="auto"/>
              </w:rPr>
            </w:pPr>
            <w:r w:rsidRPr="00947BF7">
              <w:rPr>
                <w:rFonts w:ascii="Calibri" w:hAnsi="Calibri"/>
                <w:color w:val="auto"/>
                <w:sz w:val="20"/>
              </w:rPr>
              <w:t>6.0 (0.5%)</w:t>
            </w:r>
          </w:p>
        </w:tc>
      </w:tr>
      <w:tr w:rsidR="00947BF7" w:rsidRPr="00947BF7" w14:paraId="4974DE59" w14:textId="77777777" w:rsidTr="00947BF7">
        <w:tc>
          <w:tcPr>
            <w:tcW w:w="7303" w:type="dxa"/>
          </w:tcPr>
          <w:p w14:paraId="6BD6AFBB"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6208AAD" w14:textId="77777777" w:rsidR="00066508" w:rsidRPr="00947BF7" w:rsidRDefault="00000000">
            <w:pPr>
              <w:keepNext/>
              <w:widowControl w:val="0"/>
              <w:spacing w:after="60"/>
              <w:jc w:val="center"/>
              <w:rPr>
                <w:color w:val="auto"/>
              </w:rPr>
            </w:pPr>
            <w:r w:rsidRPr="00947BF7">
              <w:rPr>
                <w:rFonts w:ascii="Calibri" w:hAnsi="Calibri"/>
                <w:color w:val="auto"/>
                <w:sz w:val="20"/>
              </w:rPr>
              <w:t>2</w:t>
            </w:r>
          </w:p>
        </w:tc>
      </w:tr>
      <w:tr w:rsidR="00947BF7" w:rsidRPr="00947BF7" w14:paraId="5D2C0B0E" w14:textId="77777777" w:rsidTr="00947BF7">
        <w:tc>
          <w:tcPr>
            <w:tcW w:w="7303" w:type="dxa"/>
          </w:tcPr>
          <w:p w14:paraId="2382CB75" w14:textId="77777777" w:rsidR="00066508" w:rsidRPr="00947BF7" w:rsidRDefault="00000000">
            <w:pPr>
              <w:keepNext/>
              <w:widowControl w:val="0"/>
              <w:spacing w:after="60"/>
              <w:rPr>
                <w:color w:val="auto"/>
              </w:rPr>
            </w:pPr>
            <w:r w:rsidRPr="00947BF7">
              <w:rPr>
                <w:rFonts w:ascii="Calibri" w:hAnsi="Calibri"/>
                <w:color w:val="auto"/>
                <w:sz w:val="20"/>
              </w:rPr>
              <w:t>Fast food/take away (times/week)</w:t>
            </w:r>
          </w:p>
        </w:tc>
        <w:tc>
          <w:tcPr>
            <w:tcW w:w="1846" w:type="dxa"/>
          </w:tcPr>
          <w:p w14:paraId="6BC41A26" w14:textId="77777777" w:rsidR="00066508" w:rsidRPr="00947BF7" w:rsidRDefault="00000000">
            <w:pPr>
              <w:keepNext/>
              <w:widowControl w:val="0"/>
              <w:spacing w:after="60"/>
              <w:jc w:val="center"/>
              <w:rPr>
                <w:color w:val="auto"/>
              </w:rPr>
            </w:pPr>
            <w:r w:rsidRPr="00947BF7">
              <w:rPr>
                <w:rFonts w:ascii="Calibri" w:hAnsi="Calibri"/>
                <w:color w:val="auto"/>
                <w:sz w:val="20"/>
              </w:rPr>
              <w:t>0.1 (0.1, 0.5)</w:t>
            </w:r>
          </w:p>
        </w:tc>
      </w:tr>
      <w:tr w:rsidR="00947BF7" w:rsidRPr="00947BF7" w14:paraId="1F8D2C1F" w14:textId="77777777" w:rsidTr="00947BF7">
        <w:tc>
          <w:tcPr>
            <w:tcW w:w="7303" w:type="dxa"/>
          </w:tcPr>
          <w:p w14:paraId="7DB0FD7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9F88EDB"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55703901" w14:textId="77777777" w:rsidTr="00947BF7">
        <w:tc>
          <w:tcPr>
            <w:tcW w:w="7303" w:type="dxa"/>
          </w:tcPr>
          <w:p w14:paraId="05E25C75" w14:textId="77777777" w:rsidR="00066508" w:rsidRPr="00947BF7" w:rsidRDefault="00000000">
            <w:pPr>
              <w:keepNext/>
              <w:widowControl w:val="0"/>
              <w:spacing w:after="60"/>
              <w:rPr>
                <w:color w:val="auto"/>
              </w:rPr>
            </w:pPr>
            <w:r w:rsidRPr="00947BF7">
              <w:rPr>
                <w:rFonts w:ascii="Calibri" w:hAnsi="Calibri"/>
                <w:color w:val="auto"/>
                <w:sz w:val="20"/>
              </w:rPr>
              <w:t>Fasting time before visit (hours)</w:t>
            </w:r>
          </w:p>
        </w:tc>
        <w:tc>
          <w:tcPr>
            <w:tcW w:w="1846" w:type="dxa"/>
          </w:tcPr>
          <w:p w14:paraId="5801BB03" w14:textId="77777777" w:rsidR="00066508" w:rsidRPr="00947BF7" w:rsidRDefault="00000000">
            <w:pPr>
              <w:keepNext/>
              <w:widowControl w:val="0"/>
              <w:spacing w:after="60"/>
              <w:jc w:val="center"/>
              <w:rPr>
                <w:color w:val="auto"/>
              </w:rPr>
            </w:pPr>
            <w:r w:rsidRPr="00947BF7">
              <w:rPr>
                <w:rFonts w:ascii="Calibri" w:hAnsi="Calibri"/>
                <w:color w:val="auto"/>
                <w:sz w:val="20"/>
              </w:rPr>
              <w:t>3.3 (2.8, 4.0)</w:t>
            </w:r>
          </w:p>
        </w:tc>
      </w:tr>
      <w:tr w:rsidR="00947BF7" w:rsidRPr="00947BF7" w14:paraId="3CBA1F57" w14:textId="77777777" w:rsidTr="00947BF7">
        <w:tc>
          <w:tcPr>
            <w:tcW w:w="7303" w:type="dxa"/>
          </w:tcPr>
          <w:p w14:paraId="4D47D02D" w14:textId="77777777" w:rsidR="00066508" w:rsidRPr="00947BF7" w:rsidRDefault="00000000">
            <w:pPr>
              <w:keepNext/>
              <w:widowControl w:val="0"/>
              <w:spacing w:after="60"/>
              <w:rPr>
                <w:color w:val="auto"/>
              </w:rPr>
            </w:pPr>
            <w:r w:rsidRPr="00947BF7">
              <w:rPr>
                <w:rFonts w:ascii="Calibri" w:hAnsi="Calibri"/>
                <w:color w:val="auto"/>
                <w:sz w:val="20"/>
              </w:rPr>
              <w:t>Financial situation of the parents</w:t>
            </w:r>
          </w:p>
        </w:tc>
        <w:tc>
          <w:tcPr>
            <w:tcW w:w="1846" w:type="dxa"/>
          </w:tcPr>
          <w:p w14:paraId="570A2F01" w14:textId="77777777" w:rsidR="00066508" w:rsidRPr="00947BF7" w:rsidRDefault="00066508">
            <w:pPr>
              <w:keepNext/>
              <w:widowControl w:val="0"/>
              <w:spacing w:after="60"/>
              <w:jc w:val="center"/>
              <w:rPr>
                <w:color w:val="auto"/>
              </w:rPr>
            </w:pPr>
          </w:p>
        </w:tc>
      </w:tr>
      <w:tr w:rsidR="00947BF7" w:rsidRPr="00947BF7" w14:paraId="3EF6FC77" w14:textId="77777777" w:rsidTr="00947BF7">
        <w:tc>
          <w:tcPr>
            <w:tcW w:w="7303" w:type="dxa"/>
          </w:tcPr>
          <w:p w14:paraId="4B512E9C" w14:textId="77777777" w:rsidR="00066508" w:rsidRPr="00947BF7" w:rsidRDefault="00000000">
            <w:pPr>
              <w:keepNext/>
              <w:widowControl w:val="0"/>
              <w:spacing w:after="60"/>
              <w:rPr>
                <w:color w:val="auto"/>
              </w:rPr>
            </w:pPr>
            <w:r w:rsidRPr="00947BF7">
              <w:rPr>
                <w:rFonts w:ascii="Calibri" w:hAnsi="Calibri"/>
                <w:color w:val="auto"/>
                <w:sz w:val="20"/>
              </w:rPr>
              <w:t>    Doing alright</w:t>
            </w:r>
          </w:p>
        </w:tc>
        <w:tc>
          <w:tcPr>
            <w:tcW w:w="1846" w:type="dxa"/>
          </w:tcPr>
          <w:p w14:paraId="047606FE" w14:textId="77777777" w:rsidR="00066508" w:rsidRPr="00947BF7" w:rsidRDefault="00000000">
            <w:pPr>
              <w:keepNext/>
              <w:widowControl w:val="0"/>
              <w:spacing w:after="60"/>
              <w:jc w:val="center"/>
              <w:rPr>
                <w:color w:val="auto"/>
              </w:rPr>
            </w:pPr>
            <w:r w:rsidRPr="00947BF7">
              <w:rPr>
                <w:rFonts w:ascii="Calibri" w:hAnsi="Calibri"/>
                <w:color w:val="auto"/>
                <w:sz w:val="20"/>
              </w:rPr>
              <w:t>414.0 (32.1%)</w:t>
            </w:r>
          </w:p>
        </w:tc>
      </w:tr>
      <w:tr w:rsidR="00947BF7" w:rsidRPr="00947BF7" w14:paraId="16BEC159" w14:textId="77777777" w:rsidTr="00947BF7">
        <w:tc>
          <w:tcPr>
            <w:tcW w:w="7303" w:type="dxa"/>
          </w:tcPr>
          <w:p w14:paraId="244031EE" w14:textId="77777777" w:rsidR="00066508" w:rsidRPr="00947BF7" w:rsidRDefault="00000000">
            <w:pPr>
              <w:keepNext/>
              <w:widowControl w:val="0"/>
              <w:spacing w:after="60"/>
              <w:rPr>
                <w:color w:val="auto"/>
              </w:rPr>
            </w:pPr>
            <w:r w:rsidRPr="00947BF7">
              <w:rPr>
                <w:rFonts w:ascii="Calibri" w:hAnsi="Calibri"/>
                <w:color w:val="auto"/>
                <w:sz w:val="20"/>
              </w:rPr>
              <w:t>    Living comfortably</w:t>
            </w:r>
          </w:p>
        </w:tc>
        <w:tc>
          <w:tcPr>
            <w:tcW w:w="1846" w:type="dxa"/>
          </w:tcPr>
          <w:p w14:paraId="4DC842FD" w14:textId="77777777" w:rsidR="00066508" w:rsidRPr="00947BF7" w:rsidRDefault="00000000">
            <w:pPr>
              <w:keepNext/>
              <w:widowControl w:val="0"/>
              <w:spacing w:after="60"/>
              <w:jc w:val="center"/>
              <w:rPr>
                <w:color w:val="auto"/>
              </w:rPr>
            </w:pPr>
            <w:r w:rsidRPr="00947BF7">
              <w:rPr>
                <w:rFonts w:ascii="Calibri" w:hAnsi="Calibri"/>
                <w:color w:val="auto"/>
                <w:sz w:val="20"/>
              </w:rPr>
              <w:t>412.0 (31.9%)</w:t>
            </w:r>
          </w:p>
        </w:tc>
      </w:tr>
      <w:tr w:rsidR="00947BF7" w:rsidRPr="00947BF7" w14:paraId="4FB3FA15" w14:textId="77777777" w:rsidTr="00947BF7">
        <w:tc>
          <w:tcPr>
            <w:tcW w:w="7303" w:type="dxa"/>
          </w:tcPr>
          <w:p w14:paraId="2F0C3A37" w14:textId="77777777" w:rsidR="00066508" w:rsidRPr="00947BF7" w:rsidRDefault="00000000">
            <w:pPr>
              <w:keepNext/>
              <w:widowControl w:val="0"/>
              <w:spacing w:after="60"/>
              <w:rPr>
                <w:color w:val="auto"/>
              </w:rPr>
            </w:pPr>
            <w:r w:rsidRPr="00947BF7">
              <w:rPr>
                <w:rFonts w:ascii="Calibri" w:hAnsi="Calibri"/>
                <w:color w:val="auto"/>
                <w:sz w:val="20"/>
              </w:rPr>
              <w:t>    Getting by</w:t>
            </w:r>
          </w:p>
        </w:tc>
        <w:tc>
          <w:tcPr>
            <w:tcW w:w="1846" w:type="dxa"/>
          </w:tcPr>
          <w:p w14:paraId="03222361" w14:textId="77777777" w:rsidR="00066508" w:rsidRPr="00947BF7" w:rsidRDefault="00000000">
            <w:pPr>
              <w:keepNext/>
              <w:widowControl w:val="0"/>
              <w:spacing w:after="60"/>
              <w:jc w:val="center"/>
              <w:rPr>
                <w:color w:val="auto"/>
              </w:rPr>
            </w:pPr>
            <w:r w:rsidRPr="00947BF7">
              <w:rPr>
                <w:rFonts w:ascii="Calibri" w:hAnsi="Calibri"/>
                <w:color w:val="auto"/>
                <w:sz w:val="20"/>
              </w:rPr>
              <w:t>331.0 (25.6%)</w:t>
            </w:r>
          </w:p>
        </w:tc>
      </w:tr>
      <w:tr w:rsidR="00947BF7" w:rsidRPr="00947BF7" w14:paraId="0AB60FB6" w14:textId="77777777" w:rsidTr="00947BF7">
        <w:tc>
          <w:tcPr>
            <w:tcW w:w="7303" w:type="dxa"/>
          </w:tcPr>
          <w:p w14:paraId="468DDA29" w14:textId="77777777" w:rsidR="00066508" w:rsidRPr="00947BF7" w:rsidRDefault="00000000">
            <w:pPr>
              <w:keepNext/>
              <w:widowControl w:val="0"/>
              <w:spacing w:after="60"/>
              <w:rPr>
                <w:color w:val="auto"/>
              </w:rPr>
            </w:pPr>
            <w:r w:rsidRPr="00947BF7">
              <w:rPr>
                <w:rFonts w:ascii="Calibri" w:hAnsi="Calibri"/>
                <w:color w:val="auto"/>
                <w:sz w:val="20"/>
              </w:rPr>
              <w:t>    Finding it quite difficult</w:t>
            </w:r>
          </w:p>
        </w:tc>
        <w:tc>
          <w:tcPr>
            <w:tcW w:w="1846" w:type="dxa"/>
          </w:tcPr>
          <w:p w14:paraId="4AF74244" w14:textId="77777777" w:rsidR="00066508" w:rsidRPr="00947BF7" w:rsidRDefault="00000000">
            <w:pPr>
              <w:keepNext/>
              <w:widowControl w:val="0"/>
              <w:spacing w:after="60"/>
              <w:jc w:val="center"/>
              <w:rPr>
                <w:color w:val="auto"/>
              </w:rPr>
            </w:pPr>
            <w:r w:rsidRPr="00947BF7">
              <w:rPr>
                <w:rFonts w:ascii="Calibri" w:hAnsi="Calibri"/>
                <w:color w:val="auto"/>
                <w:sz w:val="20"/>
              </w:rPr>
              <w:t>86.0 (6.7%)</w:t>
            </w:r>
          </w:p>
        </w:tc>
      </w:tr>
      <w:tr w:rsidR="00947BF7" w:rsidRPr="00947BF7" w14:paraId="6D439886" w14:textId="77777777" w:rsidTr="00947BF7">
        <w:tc>
          <w:tcPr>
            <w:tcW w:w="7303" w:type="dxa"/>
          </w:tcPr>
          <w:p w14:paraId="058566E7" w14:textId="77777777" w:rsidR="00066508" w:rsidRPr="00947BF7" w:rsidRDefault="00000000">
            <w:pPr>
              <w:keepNext/>
              <w:widowControl w:val="0"/>
              <w:spacing w:after="60"/>
              <w:rPr>
                <w:color w:val="auto"/>
              </w:rPr>
            </w:pPr>
            <w:r w:rsidRPr="00947BF7">
              <w:rPr>
                <w:rFonts w:ascii="Calibri" w:hAnsi="Calibri"/>
                <w:color w:val="auto"/>
                <w:sz w:val="20"/>
              </w:rPr>
              <w:t>    Finding it very difficult</w:t>
            </w:r>
          </w:p>
        </w:tc>
        <w:tc>
          <w:tcPr>
            <w:tcW w:w="1846" w:type="dxa"/>
          </w:tcPr>
          <w:p w14:paraId="69C95EB8" w14:textId="77777777" w:rsidR="00066508" w:rsidRPr="00947BF7" w:rsidRDefault="00000000">
            <w:pPr>
              <w:keepNext/>
              <w:widowControl w:val="0"/>
              <w:spacing w:after="60"/>
              <w:jc w:val="center"/>
              <w:rPr>
                <w:color w:val="auto"/>
              </w:rPr>
            </w:pPr>
            <w:r w:rsidRPr="00947BF7">
              <w:rPr>
                <w:rFonts w:ascii="Calibri" w:hAnsi="Calibri"/>
                <w:color w:val="auto"/>
                <w:sz w:val="20"/>
              </w:rPr>
              <w:t>40.0 (3.1%)</w:t>
            </w:r>
          </w:p>
        </w:tc>
      </w:tr>
      <w:tr w:rsidR="00947BF7" w:rsidRPr="00947BF7" w14:paraId="5E9540D5" w14:textId="77777777" w:rsidTr="00947BF7">
        <w:tc>
          <w:tcPr>
            <w:tcW w:w="7303" w:type="dxa"/>
          </w:tcPr>
          <w:p w14:paraId="553F4B28" w14:textId="77777777" w:rsidR="00066508" w:rsidRPr="00947BF7" w:rsidRDefault="00000000">
            <w:pPr>
              <w:keepNext/>
              <w:widowControl w:val="0"/>
              <w:spacing w:after="60"/>
              <w:rPr>
                <w:color w:val="auto"/>
              </w:rPr>
            </w:pPr>
            <w:r w:rsidRPr="00947BF7">
              <w:rPr>
                <w:rFonts w:ascii="Calibri" w:hAnsi="Calibri"/>
                <w:color w:val="auto"/>
                <w:sz w:val="20"/>
              </w:rPr>
              <w:t>    Does not wish to answer</w:t>
            </w:r>
          </w:p>
        </w:tc>
        <w:tc>
          <w:tcPr>
            <w:tcW w:w="1846" w:type="dxa"/>
          </w:tcPr>
          <w:p w14:paraId="78332EBF" w14:textId="77777777" w:rsidR="00066508" w:rsidRPr="00947BF7" w:rsidRDefault="00000000">
            <w:pPr>
              <w:keepNext/>
              <w:widowControl w:val="0"/>
              <w:spacing w:after="60"/>
              <w:jc w:val="center"/>
              <w:rPr>
                <w:color w:val="auto"/>
              </w:rPr>
            </w:pPr>
            <w:r w:rsidRPr="00947BF7">
              <w:rPr>
                <w:rFonts w:ascii="Calibri" w:hAnsi="Calibri"/>
                <w:color w:val="auto"/>
                <w:sz w:val="20"/>
              </w:rPr>
              <w:t>8.0 (0.6%)</w:t>
            </w:r>
          </w:p>
        </w:tc>
      </w:tr>
      <w:tr w:rsidR="00947BF7" w:rsidRPr="00947BF7" w14:paraId="67D81762" w14:textId="77777777" w:rsidTr="00947BF7">
        <w:tc>
          <w:tcPr>
            <w:tcW w:w="7303" w:type="dxa"/>
          </w:tcPr>
          <w:p w14:paraId="1EE5175A"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55BDA7B8"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5BF22935" w14:textId="77777777" w:rsidTr="00947BF7">
        <w:tc>
          <w:tcPr>
            <w:tcW w:w="7303" w:type="dxa"/>
          </w:tcPr>
          <w:p w14:paraId="6805E6C3" w14:textId="77777777" w:rsidR="00066508" w:rsidRPr="00947BF7" w:rsidRDefault="00000000">
            <w:pPr>
              <w:keepNext/>
              <w:widowControl w:val="0"/>
              <w:spacing w:after="60"/>
              <w:rPr>
                <w:color w:val="auto"/>
              </w:rPr>
            </w:pPr>
            <w:r w:rsidRPr="00947BF7">
              <w:rPr>
                <w:rFonts w:ascii="Calibri" w:hAnsi="Calibri"/>
                <w:color w:val="auto"/>
                <w:sz w:val="20"/>
              </w:rPr>
              <w:t>Fish and seafood (times/week)</w:t>
            </w:r>
          </w:p>
        </w:tc>
        <w:tc>
          <w:tcPr>
            <w:tcW w:w="1846" w:type="dxa"/>
          </w:tcPr>
          <w:p w14:paraId="4572B0B7" w14:textId="77777777" w:rsidR="00066508" w:rsidRPr="00947BF7" w:rsidRDefault="00000000">
            <w:pPr>
              <w:keepNext/>
              <w:widowControl w:val="0"/>
              <w:spacing w:after="60"/>
              <w:jc w:val="center"/>
              <w:rPr>
                <w:color w:val="auto"/>
              </w:rPr>
            </w:pPr>
            <w:r w:rsidRPr="00947BF7">
              <w:rPr>
                <w:rFonts w:ascii="Calibri" w:hAnsi="Calibri"/>
                <w:color w:val="auto"/>
                <w:sz w:val="20"/>
              </w:rPr>
              <w:t>2.0 (1.1, 3.5)</w:t>
            </w:r>
          </w:p>
        </w:tc>
      </w:tr>
      <w:tr w:rsidR="00947BF7" w:rsidRPr="00947BF7" w14:paraId="38C387B8" w14:textId="77777777" w:rsidTr="00947BF7">
        <w:tc>
          <w:tcPr>
            <w:tcW w:w="7303" w:type="dxa"/>
          </w:tcPr>
          <w:p w14:paraId="7423B01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8275A65" w14:textId="77777777" w:rsidR="00066508" w:rsidRPr="00947BF7" w:rsidRDefault="00000000">
            <w:pPr>
              <w:keepNext/>
              <w:widowControl w:val="0"/>
              <w:spacing w:after="60"/>
              <w:jc w:val="center"/>
              <w:rPr>
                <w:color w:val="auto"/>
              </w:rPr>
            </w:pPr>
            <w:r w:rsidRPr="00947BF7">
              <w:rPr>
                <w:rFonts w:ascii="Calibri" w:hAnsi="Calibri"/>
                <w:color w:val="auto"/>
                <w:sz w:val="20"/>
              </w:rPr>
              <w:t>5</w:t>
            </w:r>
          </w:p>
        </w:tc>
      </w:tr>
      <w:tr w:rsidR="00947BF7" w:rsidRPr="00947BF7" w14:paraId="60079B39" w14:textId="77777777" w:rsidTr="00947BF7">
        <w:tc>
          <w:tcPr>
            <w:tcW w:w="7303" w:type="dxa"/>
          </w:tcPr>
          <w:p w14:paraId="403A6C12" w14:textId="77777777" w:rsidR="00066508" w:rsidRPr="00947BF7" w:rsidRDefault="00000000">
            <w:pPr>
              <w:keepNext/>
              <w:widowControl w:val="0"/>
              <w:spacing w:after="60"/>
              <w:rPr>
                <w:color w:val="auto"/>
              </w:rPr>
            </w:pPr>
            <w:r w:rsidRPr="00947BF7">
              <w:rPr>
                <w:rFonts w:ascii="Calibri" w:hAnsi="Calibri"/>
                <w:color w:val="auto"/>
                <w:sz w:val="20"/>
              </w:rPr>
              <w:t>Fruits (times/week)</w:t>
            </w:r>
          </w:p>
        </w:tc>
        <w:tc>
          <w:tcPr>
            <w:tcW w:w="1846" w:type="dxa"/>
          </w:tcPr>
          <w:p w14:paraId="1C50BA4B" w14:textId="77777777" w:rsidR="00066508" w:rsidRPr="00947BF7" w:rsidRDefault="00000000">
            <w:pPr>
              <w:keepNext/>
              <w:widowControl w:val="0"/>
              <w:spacing w:after="60"/>
              <w:jc w:val="center"/>
              <w:rPr>
                <w:color w:val="auto"/>
              </w:rPr>
            </w:pPr>
            <w:r w:rsidRPr="00947BF7">
              <w:rPr>
                <w:rFonts w:ascii="Calibri" w:hAnsi="Calibri"/>
                <w:color w:val="auto"/>
                <w:sz w:val="20"/>
              </w:rPr>
              <w:t>9.0 (5.9, 18.0)</w:t>
            </w:r>
          </w:p>
        </w:tc>
      </w:tr>
      <w:tr w:rsidR="00947BF7" w:rsidRPr="00947BF7" w14:paraId="3568C385" w14:textId="77777777" w:rsidTr="00947BF7">
        <w:tc>
          <w:tcPr>
            <w:tcW w:w="7303" w:type="dxa"/>
          </w:tcPr>
          <w:p w14:paraId="1EDABA9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8350760"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34638ED2" w14:textId="77777777" w:rsidTr="00947BF7">
        <w:tc>
          <w:tcPr>
            <w:tcW w:w="7303" w:type="dxa"/>
          </w:tcPr>
          <w:p w14:paraId="0F219066" w14:textId="77777777" w:rsidR="00066508" w:rsidRPr="00947BF7" w:rsidRDefault="00000000">
            <w:pPr>
              <w:keepNext/>
              <w:widowControl w:val="0"/>
              <w:spacing w:after="60"/>
              <w:rPr>
                <w:color w:val="auto"/>
              </w:rPr>
            </w:pPr>
            <w:r w:rsidRPr="00947BF7">
              <w:rPr>
                <w:rFonts w:ascii="Calibri" w:hAnsi="Calibri"/>
                <w:color w:val="auto"/>
                <w:sz w:val="20"/>
              </w:rPr>
              <w:t>Hit reaction time standard error (</w:t>
            </w:r>
            <w:proofErr w:type="spellStart"/>
            <w:r w:rsidRPr="00947BF7">
              <w:rPr>
                <w:rFonts w:ascii="Calibri" w:hAnsi="Calibri"/>
                <w:color w:val="auto"/>
                <w:sz w:val="20"/>
              </w:rPr>
              <w:t>ms</w:t>
            </w:r>
            <w:proofErr w:type="spellEnd"/>
            <w:r w:rsidRPr="00947BF7">
              <w:rPr>
                <w:rFonts w:ascii="Calibri" w:hAnsi="Calibri"/>
                <w:color w:val="auto"/>
                <w:sz w:val="20"/>
              </w:rPr>
              <w:t>)</w:t>
            </w:r>
          </w:p>
        </w:tc>
        <w:tc>
          <w:tcPr>
            <w:tcW w:w="1846" w:type="dxa"/>
          </w:tcPr>
          <w:p w14:paraId="15AD4CAF" w14:textId="77777777" w:rsidR="00066508" w:rsidRPr="00947BF7" w:rsidRDefault="00000000">
            <w:pPr>
              <w:keepNext/>
              <w:widowControl w:val="0"/>
              <w:spacing w:after="60"/>
              <w:jc w:val="center"/>
              <w:rPr>
                <w:color w:val="auto"/>
              </w:rPr>
            </w:pPr>
            <w:r w:rsidRPr="00947BF7">
              <w:rPr>
                <w:rFonts w:ascii="Calibri" w:hAnsi="Calibri"/>
                <w:color w:val="auto"/>
                <w:sz w:val="20"/>
              </w:rPr>
              <w:t>299.6 (231.3, 368.2)</w:t>
            </w:r>
          </w:p>
        </w:tc>
      </w:tr>
      <w:tr w:rsidR="00947BF7" w:rsidRPr="00947BF7" w14:paraId="2EDC3078" w14:textId="77777777" w:rsidTr="00947BF7">
        <w:tc>
          <w:tcPr>
            <w:tcW w:w="7303" w:type="dxa"/>
          </w:tcPr>
          <w:p w14:paraId="6A6ADF6F"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10A9AAA" w14:textId="77777777" w:rsidR="00066508" w:rsidRPr="00947BF7" w:rsidRDefault="00000000">
            <w:pPr>
              <w:keepNext/>
              <w:widowControl w:val="0"/>
              <w:spacing w:after="60"/>
              <w:jc w:val="center"/>
              <w:rPr>
                <w:color w:val="auto"/>
              </w:rPr>
            </w:pPr>
            <w:r w:rsidRPr="00947BF7">
              <w:rPr>
                <w:rFonts w:ascii="Calibri" w:hAnsi="Calibri"/>
                <w:color w:val="auto"/>
                <w:sz w:val="20"/>
              </w:rPr>
              <w:t>18</w:t>
            </w:r>
          </w:p>
        </w:tc>
      </w:tr>
      <w:tr w:rsidR="00947BF7" w:rsidRPr="00947BF7" w14:paraId="3DE4C669" w14:textId="77777777" w:rsidTr="00947BF7">
        <w:tc>
          <w:tcPr>
            <w:tcW w:w="7303" w:type="dxa"/>
          </w:tcPr>
          <w:p w14:paraId="503C34B9" w14:textId="77777777" w:rsidR="00066508" w:rsidRPr="00947BF7" w:rsidRDefault="00000000">
            <w:pPr>
              <w:keepNext/>
              <w:widowControl w:val="0"/>
              <w:spacing w:after="60"/>
              <w:rPr>
                <w:color w:val="auto"/>
              </w:rPr>
            </w:pPr>
            <w:r w:rsidRPr="00947BF7">
              <w:rPr>
                <w:rFonts w:ascii="Calibri" w:hAnsi="Calibri"/>
                <w:color w:val="auto"/>
                <w:sz w:val="20"/>
              </w:rPr>
              <w:t>Marital status</w:t>
            </w:r>
          </w:p>
        </w:tc>
        <w:tc>
          <w:tcPr>
            <w:tcW w:w="1846" w:type="dxa"/>
          </w:tcPr>
          <w:p w14:paraId="30BF81D6" w14:textId="77777777" w:rsidR="00066508" w:rsidRPr="00947BF7" w:rsidRDefault="00066508">
            <w:pPr>
              <w:keepNext/>
              <w:widowControl w:val="0"/>
              <w:spacing w:after="60"/>
              <w:jc w:val="center"/>
              <w:rPr>
                <w:color w:val="auto"/>
              </w:rPr>
            </w:pPr>
          </w:p>
        </w:tc>
      </w:tr>
      <w:tr w:rsidR="00947BF7" w:rsidRPr="00947BF7" w14:paraId="378378A2" w14:textId="77777777" w:rsidTr="00947BF7">
        <w:tc>
          <w:tcPr>
            <w:tcW w:w="7303" w:type="dxa"/>
          </w:tcPr>
          <w:p w14:paraId="0C9C718E" w14:textId="77777777" w:rsidR="00066508" w:rsidRPr="00947BF7" w:rsidRDefault="00000000">
            <w:pPr>
              <w:keepNext/>
              <w:widowControl w:val="0"/>
              <w:spacing w:after="60"/>
              <w:rPr>
                <w:color w:val="auto"/>
              </w:rPr>
            </w:pPr>
            <w:r w:rsidRPr="00947BF7">
              <w:rPr>
                <w:rFonts w:ascii="Calibri" w:hAnsi="Calibri"/>
                <w:color w:val="auto"/>
                <w:sz w:val="20"/>
              </w:rPr>
              <w:t>    Living with the father</w:t>
            </w:r>
          </w:p>
        </w:tc>
        <w:tc>
          <w:tcPr>
            <w:tcW w:w="1846" w:type="dxa"/>
          </w:tcPr>
          <w:p w14:paraId="68BD0C08" w14:textId="77777777" w:rsidR="00066508" w:rsidRPr="00947BF7" w:rsidRDefault="00000000">
            <w:pPr>
              <w:keepNext/>
              <w:widowControl w:val="0"/>
              <w:spacing w:after="60"/>
              <w:jc w:val="center"/>
              <w:rPr>
                <w:color w:val="auto"/>
              </w:rPr>
            </w:pPr>
            <w:r w:rsidRPr="00947BF7">
              <w:rPr>
                <w:rFonts w:ascii="Calibri" w:hAnsi="Calibri"/>
                <w:color w:val="auto"/>
                <w:sz w:val="20"/>
              </w:rPr>
              <w:t>1,212.0 (94.5%)</w:t>
            </w:r>
          </w:p>
        </w:tc>
      </w:tr>
      <w:tr w:rsidR="00947BF7" w:rsidRPr="00947BF7" w14:paraId="1A32EA52" w14:textId="77777777" w:rsidTr="00947BF7">
        <w:tc>
          <w:tcPr>
            <w:tcW w:w="7303" w:type="dxa"/>
          </w:tcPr>
          <w:p w14:paraId="49B79DA4" w14:textId="77777777" w:rsidR="00066508" w:rsidRPr="00947BF7" w:rsidRDefault="00000000">
            <w:pPr>
              <w:keepNext/>
              <w:widowControl w:val="0"/>
              <w:spacing w:after="60"/>
              <w:rPr>
                <w:color w:val="auto"/>
              </w:rPr>
            </w:pPr>
            <w:r w:rsidRPr="00947BF7">
              <w:rPr>
                <w:rFonts w:ascii="Calibri" w:hAnsi="Calibri"/>
                <w:color w:val="auto"/>
                <w:sz w:val="20"/>
              </w:rPr>
              <w:t>    Living alone</w:t>
            </w:r>
          </w:p>
        </w:tc>
        <w:tc>
          <w:tcPr>
            <w:tcW w:w="1846" w:type="dxa"/>
          </w:tcPr>
          <w:p w14:paraId="24277EA9" w14:textId="77777777" w:rsidR="00066508" w:rsidRPr="00947BF7" w:rsidRDefault="00000000">
            <w:pPr>
              <w:keepNext/>
              <w:widowControl w:val="0"/>
              <w:spacing w:after="60"/>
              <w:jc w:val="center"/>
              <w:rPr>
                <w:color w:val="auto"/>
              </w:rPr>
            </w:pPr>
            <w:r w:rsidRPr="00947BF7">
              <w:rPr>
                <w:rFonts w:ascii="Calibri" w:hAnsi="Calibri"/>
                <w:color w:val="auto"/>
                <w:sz w:val="20"/>
              </w:rPr>
              <w:t>39.0 (3.0%)</w:t>
            </w:r>
          </w:p>
        </w:tc>
      </w:tr>
      <w:tr w:rsidR="00947BF7" w:rsidRPr="00947BF7" w14:paraId="692D93A4" w14:textId="77777777" w:rsidTr="00947BF7">
        <w:tc>
          <w:tcPr>
            <w:tcW w:w="7303" w:type="dxa"/>
          </w:tcPr>
          <w:p w14:paraId="2E5405DC" w14:textId="77777777" w:rsidR="00066508" w:rsidRPr="00947BF7" w:rsidRDefault="00000000">
            <w:pPr>
              <w:keepNext/>
              <w:widowControl w:val="0"/>
              <w:spacing w:after="60"/>
              <w:rPr>
                <w:color w:val="auto"/>
              </w:rPr>
            </w:pPr>
            <w:r w:rsidRPr="00947BF7">
              <w:rPr>
                <w:rFonts w:ascii="Calibri" w:hAnsi="Calibri"/>
                <w:color w:val="auto"/>
                <w:sz w:val="20"/>
              </w:rPr>
              <w:t>    </w:t>
            </w:r>
            <w:proofErr w:type="gramStart"/>
            <w:r w:rsidRPr="00947BF7">
              <w:rPr>
                <w:rFonts w:ascii="Calibri" w:hAnsi="Calibri"/>
                <w:color w:val="auto"/>
                <w:sz w:val="20"/>
              </w:rPr>
              <w:t>Other</w:t>
            </w:r>
            <w:proofErr w:type="gramEnd"/>
            <w:r w:rsidRPr="00947BF7">
              <w:rPr>
                <w:rFonts w:ascii="Calibri" w:hAnsi="Calibri"/>
                <w:color w:val="auto"/>
                <w:sz w:val="20"/>
              </w:rPr>
              <w:t xml:space="preserve"> situation</w:t>
            </w:r>
          </w:p>
        </w:tc>
        <w:tc>
          <w:tcPr>
            <w:tcW w:w="1846" w:type="dxa"/>
          </w:tcPr>
          <w:p w14:paraId="687199FE" w14:textId="77777777" w:rsidR="00066508" w:rsidRPr="00947BF7" w:rsidRDefault="00000000">
            <w:pPr>
              <w:keepNext/>
              <w:widowControl w:val="0"/>
              <w:spacing w:after="60"/>
              <w:jc w:val="center"/>
              <w:rPr>
                <w:color w:val="auto"/>
              </w:rPr>
            </w:pPr>
            <w:r w:rsidRPr="00947BF7">
              <w:rPr>
                <w:rFonts w:ascii="Calibri" w:hAnsi="Calibri"/>
                <w:color w:val="auto"/>
                <w:sz w:val="20"/>
              </w:rPr>
              <w:t>31.0 (2.4%)</w:t>
            </w:r>
          </w:p>
        </w:tc>
      </w:tr>
      <w:tr w:rsidR="00947BF7" w:rsidRPr="00947BF7" w14:paraId="17F436BA" w14:textId="77777777" w:rsidTr="00947BF7">
        <w:tc>
          <w:tcPr>
            <w:tcW w:w="7303" w:type="dxa"/>
          </w:tcPr>
          <w:p w14:paraId="1485E9C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06619AF" w14:textId="77777777" w:rsidR="00066508" w:rsidRPr="00947BF7" w:rsidRDefault="00000000">
            <w:pPr>
              <w:keepNext/>
              <w:widowControl w:val="0"/>
              <w:spacing w:after="60"/>
              <w:jc w:val="center"/>
              <w:rPr>
                <w:color w:val="auto"/>
              </w:rPr>
            </w:pPr>
            <w:r w:rsidRPr="00947BF7">
              <w:rPr>
                <w:rFonts w:ascii="Calibri" w:hAnsi="Calibri"/>
                <w:color w:val="auto"/>
                <w:sz w:val="20"/>
              </w:rPr>
              <w:t>15</w:t>
            </w:r>
          </w:p>
        </w:tc>
      </w:tr>
      <w:tr w:rsidR="00947BF7" w:rsidRPr="00947BF7" w14:paraId="4AD2AC66" w14:textId="77777777" w:rsidTr="00947BF7">
        <w:tc>
          <w:tcPr>
            <w:tcW w:w="7303" w:type="dxa"/>
          </w:tcPr>
          <w:p w14:paraId="0EE4437B" w14:textId="77777777" w:rsidR="00066508" w:rsidRPr="00947BF7" w:rsidRDefault="00000000">
            <w:pPr>
              <w:keepNext/>
              <w:widowControl w:val="0"/>
              <w:spacing w:after="60"/>
              <w:rPr>
                <w:color w:val="auto"/>
              </w:rPr>
            </w:pPr>
            <w:r w:rsidRPr="00947BF7">
              <w:rPr>
                <w:rFonts w:ascii="Calibri" w:hAnsi="Calibri"/>
                <w:color w:val="auto"/>
                <w:sz w:val="20"/>
              </w:rPr>
              <w:t>Maternal tobacco consumption</w:t>
            </w:r>
          </w:p>
        </w:tc>
        <w:tc>
          <w:tcPr>
            <w:tcW w:w="1846" w:type="dxa"/>
          </w:tcPr>
          <w:p w14:paraId="65FD8B37" w14:textId="77777777" w:rsidR="00066508" w:rsidRPr="00947BF7" w:rsidRDefault="00066508">
            <w:pPr>
              <w:keepNext/>
              <w:widowControl w:val="0"/>
              <w:spacing w:after="60"/>
              <w:jc w:val="center"/>
              <w:rPr>
                <w:color w:val="auto"/>
              </w:rPr>
            </w:pPr>
          </w:p>
        </w:tc>
      </w:tr>
      <w:tr w:rsidR="00947BF7" w:rsidRPr="00947BF7" w14:paraId="2F0E781A" w14:textId="77777777" w:rsidTr="00947BF7">
        <w:tc>
          <w:tcPr>
            <w:tcW w:w="7303" w:type="dxa"/>
          </w:tcPr>
          <w:p w14:paraId="0F2CA2B8" w14:textId="77777777" w:rsidR="00066508" w:rsidRPr="00947BF7" w:rsidRDefault="00000000">
            <w:pPr>
              <w:keepNext/>
              <w:widowControl w:val="0"/>
              <w:spacing w:after="60"/>
              <w:rPr>
                <w:color w:val="auto"/>
              </w:rPr>
            </w:pPr>
            <w:r w:rsidRPr="00947BF7">
              <w:rPr>
                <w:rFonts w:ascii="Calibri" w:hAnsi="Calibri"/>
                <w:color w:val="auto"/>
                <w:sz w:val="20"/>
              </w:rPr>
              <w:t>    Non-smoker and has never smoked</w:t>
            </w:r>
          </w:p>
        </w:tc>
        <w:tc>
          <w:tcPr>
            <w:tcW w:w="1846" w:type="dxa"/>
          </w:tcPr>
          <w:p w14:paraId="3E6B2245" w14:textId="77777777" w:rsidR="00066508" w:rsidRPr="00947BF7" w:rsidRDefault="00000000">
            <w:pPr>
              <w:keepNext/>
              <w:widowControl w:val="0"/>
              <w:spacing w:after="60"/>
              <w:jc w:val="center"/>
              <w:rPr>
                <w:color w:val="auto"/>
              </w:rPr>
            </w:pPr>
            <w:r w:rsidRPr="00947BF7">
              <w:rPr>
                <w:rFonts w:ascii="Calibri" w:hAnsi="Calibri"/>
                <w:color w:val="auto"/>
                <w:sz w:val="20"/>
              </w:rPr>
              <w:t>681.0 (52.6%)</w:t>
            </w:r>
          </w:p>
        </w:tc>
      </w:tr>
      <w:tr w:rsidR="00947BF7" w:rsidRPr="00947BF7" w14:paraId="3F608F3D" w14:textId="77777777" w:rsidTr="00947BF7">
        <w:tc>
          <w:tcPr>
            <w:tcW w:w="7303" w:type="dxa"/>
          </w:tcPr>
          <w:p w14:paraId="5922386A" w14:textId="77777777" w:rsidR="00066508" w:rsidRPr="00947BF7" w:rsidRDefault="00000000">
            <w:pPr>
              <w:keepNext/>
              <w:widowControl w:val="0"/>
              <w:spacing w:after="60"/>
              <w:rPr>
                <w:color w:val="auto"/>
              </w:rPr>
            </w:pPr>
            <w:r w:rsidRPr="00947BF7">
              <w:rPr>
                <w:rFonts w:ascii="Calibri" w:hAnsi="Calibri"/>
                <w:color w:val="auto"/>
                <w:sz w:val="20"/>
              </w:rPr>
              <w:t>    Daily smoker</w:t>
            </w:r>
          </w:p>
        </w:tc>
        <w:tc>
          <w:tcPr>
            <w:tcW w:w="1846" w:type="dxa"/>
          </w:tcPr>
          <w:p w14:paraId="10DB127A" w14:textId="77777777" w:rsidR="00066508" w:rsidRPr="00947BF7" w:rsidRDefault="00000000">
            <w:pPr>
              <w:keepNext/>
              <w:widowControl w:val="0"/>
              <w:spacing w:after="60"/>
              <w:jc w:val="center"/>
              <w:rPr>
                <w:color w:val="auto"/>
              </w:rPr>
            </w:pPr>
            <w:r w:rsidRPr="00947BF7">
              <w:rPr>
                <w:rFonts w:ascii="Calibri" w:hAnsi="Calibri"/>
                <w:color w:val="auto"/>
                <w:sz w:val="20"/>
              </w:rPr>
              <w:t>200.0 (15.5%)</w:t>
            </w:r>
          </w:p>
        </w:tc>
      </w:tr>
      <w:tr w:rsidR="00947BF7" w:rsidRPr="00947BF7" w14:paraId="724AB235" w14:textId="77777777" w:rsidTr="00947BF7">
        <w:tc>
          <w:tcPr>
            <w:tcW w:w="7303" w:type="dxa"/>
          </w:tcPr>
          <w:p w14:paraId="7663E47C" w14:textId="77777777" w:rsidR="00066508" w:rsidRPr="00947BF7" w:rsidRDefault="00000000">
            <w:pPr>
              <w:keepNext/>
              <w:widowControl w:val="0"/>
              <w:spacing w:after="60"/>
              <w:rPr>
                <w:color w:val="auto"/>
              </w:rPr>
            </w:pPr>
            <w:r w:rsidRPr="00947BF7">
              <w:rPr>
                <w:rFonts w:ascii="Calibri" w:hAnsi="Calibri"/>
                <w:color w:val="auto"/>
                <w:sz w:val="20"/>
              </w:rPr>
              <w:t>    Non-smoker but previously smoked daily</w:t>
            </w:r>
          </w:p>
        </w:tc>
        <w:tc>
          <w:tcPr>
            <w:tcW w:w="1846" w:type="dxa"/>
          </w:tcPr>
          <w:p w14:paraId="71415444" w14:textId="77777777" w:rsidR="00066508" w:rsidRPr="00947BF7" w:rsidRDefault="00000000">
            <w:pPr>
              <w:keepNext/>
              <w:widowControl w:val="0"/>
              <w:spacing w:after="60"/>
              <w:jc w:val="center"/>
              <w:rPr>
                <w:color w:val="auto"/>
              </w:rPr>
            </w:pPr>
            <w:r w:rsidRPr="00947BF7">
              <w:rPr>
                <w:rFonts w:ascii="Calibri" w:hAnsi="Calibri"/>
                <w:color w:val="auto"/>
                <w:sz w:val="20"/>
              </w:rPr>
              <w:t>186.0 (14.4%)</w:t>
            </w:r>
          </w:p>
        </w:tc>
      </w:tr>
      <w:tr w:rsidR="00947BF7" w:rsidRPr="00947BF7" w14:paraId="61BE0697" w14:textId="77777777" w:rsidTr="00947BF7">
        <w:tc>
          <w:tcPr>
            <w:tcW w:w="7303" w:type="dxa"/>
          </w:tcPr>
          <w:p w14:paraId="36A37EAF" w14:textId="77777777" w:rsidR="00066508" w:rsidRPr="00947BF7" w:rsidRDefault="00000000">
            <w:pPr>
              <w:keepNext/>
              <w:widowControl w:val="0"/>
              <w:spacing w:after="60"/>
              <w:rPr>
                <w:color w:val="auto"/>
              </w:rPr>
            </w:pPr>
            <w:r w:rsidRPr="00947BF7">
              <w:rPr>
                <w:rFonts w:ascii="Calibri" w:hAnsi="Calibri"/>
                <w:color w:val="auto"/>
                <w:sz w:val="20"/>
              </w:rPr>
              <w:t>    Non-smoker but previously smoked although not daily</w:t>
            </w:r>
          </w:p>
        </w:tc>
        <w:tc>
          <w:tcPr>
            <w:tcW w:w="1846" w:type="dxa"/>
          </w:tcPr>
          <w:p w14:paraId="393FDAEA" w14:textId="77777777" w:rsidR="00066508" w:rsidRPr="00947BF7" w:rsidRDefault="00000000">
            <w:pPr>
              <w:keepNext/>
              <w:widowControl w:val="0"/>
              <w:spacing w:after="60"/>
              <w:jc w:val="center"/>
              <w:rPr>
                <w:color w:val="auto"/>
              </w:rPr>
            </w:pPr>
            <w:r w:rsidRPr="00947BF7">
              <w:rPr>
                <w:rFonts w:ascii="Calibri" w:hAnsi="Calibri"/>
                <w:color w:val="auto"/>
                <w:sz w:val="20"/>
              </w:rPr>
              <w:t>163.0 (12.6%)</w:t>
            </w:r>
          </w:p>
        </w:tc>
      </w:tr>
      <w:tr w:rsidR="00947BF7" w:rsidRPr="00947BF7" w14:paraId="64BF479D" w14:textId="77777777" w:rsidTr="00947BF7">
        <w:tc>
          <w:tcPr>
            <w:tcW w:w="7303" w:type="dxa"/>
          </w:tcPr>
          <w:p w14:paraId="520FC8EA" w14:textId="77777777" w:rsidR="00066508" w:rsidRPr="00947BF7" w:rsidRDefault="00000000">
            <w:pPr>
              <w:keepNext/>
              <w:widowControl w:val="0"/>
              <w:spacing w:after="60"/>
              <w:rPr>
                <w:color w:val="auto"/>
              </w:rPr>
            </w:pPr>
            <w:r w:rsidRPr="00947BF7">
              <w:rPr>
                <w:rFonts w:ascii="Calibri" w:hAnsi="Calibri"/>
                <w:color w:val="auto"/>
                <w:sz w:val="20"/>
              </w:rPr>
              <w:lastRenderedPageBreak/>
              <w:t>    Smoker but not daily</w:t>
            </w:r>
          </w:p>
        </w:tc>
        <w:tc>
          <w:tcPr>
            <w:tcW w:w="1846" w:type="dxa"/>
          </w:tcPr>
          <w:p w14:paraId="429B8EBA" w14:textId="77777777" w:rsidR="00066508" w:rsidRPr="00947BF7" w:rsidRDefault="00000000">
            <w:pPr>
              <w:keepNext/>
              <w:widowControl w:val="0"/>
              <w:spacing w:after="60"/>
              <w:jc w:val="center"/>
              <w:rPr>
                <w:color w:val="auto"/>
              </w:rPr>
            </w:pPr>
            <w:r w:rsidRPr="00947BF7">
              <w:rPr>
                <w:rFonts w:ascii="Calibri" w:hAnsi="Calibri"/>
                <w:color w:val="auto"/>
                <w:sz w:val="20"/>
              </w:rPr>
              <w:t>64.0 (4.9%)</w:t>
            </w:r>
          </w:p>
        </w:tc>
      </w:tr>
      <w:tr w:rsidR="00947BF7" w:rsidRPr="00947BF7" w14:paraId="4C7E3B90" w14:textId="77777777" w:rsidTr="00947BF7">
        <w:tc>
          <w:tcPr>
            <w:tcW w:w="7303" w:type="dxa"/>
          </w:tcPr>
          <w:p w14:paraId="192B4E4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D6666B0"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6026096F" w14:textId="77777777" w:rsidTr="00947BF7">
        <w:tc>
          <w:tcPr>
            <w:tcW w:w="7303" w:type="dxa"/>
          </w:tcPr>
          <w:p w14:paraId="21BFE40C" w14:textId="77777777" w:rsidR="00066508" w:rsidRPr="00947BF7" w:rsidRDefault="00000000">
            <w:pPr>
              <w:keepNext/>
              <w:widowControl w:val="0"/>
              <w:spacing w:after="60"/>
              <w:rPr>
                <w:color w:val="auto"/>
              </w:rPr>
            </w:pPr>
            <w:r w:rsidRPr="00947BF7">
              <w:rPr>
                <w:rFonts w:ascii="Calibri" w:hAnsi="Calibri"/>
                <w:color w:val="auto"/>
                <w:sz w:val="20"/>
              </w:rPr>
              <w:t>Organic food (times/week)</w:t>
            </w:r>
          </w:p>
        </w:tc>
        <w:tc>
          <w:tcPr>
            <w:tcW w:w="1846" w:type="dxa"/>
          </w:tcPr>
          <w:p w14:paraId="599C66F1" w14:textId="77777777" w:rsidR="00066508" w:rsidRPr="00947BF7" w:rsidRDefault="00000000">
            <w:pPr>
              <w:keepNext/>
              <w:widowControl w:val="0"/>
              <w:spacing w:after="60"/>
              <w:jc w:val="center"/>
              <w:rPr>
                <w:color w:val="auto"/>
              </w:rPr>
            </w:pPr>
            <w:r w:rsidRPr="00947BF7">
              <w:rPr>
                <w:rFonts w:ascii="Calibri" w:hAnsi="Calibri"/>
                <w:color w:val="auto"/>
                <w:sz w:val="20"/>
              </w:rPr>
              <w:t>0.5 (0.0, 3.0)</w:t>
            </w:r>
          </w:p>
        </w:tc>
      </w:tr>
      <w:tr w:rsidR="00947BF7" w:rsidRPr="00947BF7" w14:paraId="3EA66181" w14:textId="77777777" w:rsidTr="00947BF7">
        <w:tc>
          <w:tcPr>
            <w:tcW w:w="7303" w:type="dxa"/>
          </w:tcPr>
          <w:p w14:paraId="2E44D80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21FF27D"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673F575A" w14:textId="77777777" w:rsidTr="00947BF7">
        <w:tc>
          <w:tcPr>
            <w:tcW w:w="7303" w:type="dxa"/>
          </w:tcPr>
          <w:p w14:paraId="0FF75F44" w14:textId="77777777" w:rsidR="00066508" w:rsidRPr="00947BF7" w:rsidRDefault="00000000">
            <w:pPr>
              <w:keepNext/>
              <w:widowControl w:val="0"/>
              <w:spacing w:after="60"/>
              <w:rPr>
                <w:color w:val="auto"/>
              </w:rPr>
            </w:pPr>
            <w:r w:rsidRPr="00947BF7">
              <w:rPr>
                <w:rFonts w:ascii="Calibri" w:hAnsi="Calibri"/>
                <w:color w:val="auto"/>
                <w:sz w:val="20"/>
              </w:rPr>
              <w:t>Pregnancy maternal active smoking</w:t>
            </w:r>
          </w:p>
        </w:tc>
        <w:tc>
          <w:tcPr>
            <w:tcW w:w="1846" w:type="dxa"/>
          </w:tcPr>
          <w:p w14:paraId="200E7F88" w14:textId="77777777" w:rsidR="00066508" w:rsidRPr="00947BF7" w:rsidRDefault="00000000">
            <w:pPr>
              <w:keepNext/>
              <w:widowControl w:val="0"/>
              <w:spacing w:after="60"/>
              <w:jc w:val="center"/>
              <w:rPr>
                <w:color w:val="auto"/>
              </w:rPr>
            </w:pPr>
            <w:r w:rsidRPr="00947BF7">
              <w:rPr>
                <w:rFonts w:ascii="Calibri" w:hAnsi="Calibri"/>
                <w:color w:val="auto"/>
                <w:sz w:val="20"/>
              </w:rPr>
              <w:t>190.0 (15.1%)</w:t>
            </w:r>
          </w:p>
        </w:tc>
      </w:tr>
      <w:tr w:rsidR="00947BF7" w:rsidRPr="00947BF7" w14:paraId="4E8B782D" w14:textId="77777777" w:rsidTr="00947BF7">
        <w:tc>
          <w:tcPr>
            <w:tcW w:w="7303" w:type="dxa"/>
          </w:tcPr>
          <w:p w14:paraId="0406F47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9DD0166" w14:textId="77777777" w:rsidR="00066508" w:rsidRPr="00947BF7" w:rsidRDefault="00000000">
            <w:pPr>
              <w:keepNext/>
              <w:widowControl w:val="0"/>
              <w:spacing w:after="60"/>
              <w:jc w:val="center"/>
              <w:rPr>
                <w:color w:val="auto"/>
              </w:rPr>
            </w:pPr>
            <w:r w:rsidRPr="00947BF7">
              <w:rPr>
                <w:rFonts w:ascii="Calibri" w:hAnsi="Calibri"/>
                <w:color w:val="auto"/>
                <w:sz w:val="20"/>
              </w:rPr>
              <w:t>40</w:t>
            </w:r>
          </w:p>
        </w:tc>
      </w:tr>
      <w:tr w:rsidR="00947BF7" w:rsidRPr="00947BF7" w14:paraId="2CDC5E30" w14:textId="77777777" w:rsidTr="00947BF7">
        <w:tc>
          <w:tcPr>
            <w:tcW w:w="7303" w:type="dxa"/>
          </w:tcPr>
          <w:p w14:paraId="578E332F" w14:textId="77777777" w:rsidR="00066508" w:rsidRPr="00947BF7" w:rsidRDefault="00000000">
            <w:pPr>
              <w:keepNext/>
              <w:widowControl w:val="0"/>
              <w:spacing w:after="60"/>
              <w:rPr>
                <w:color w:val="auto"/>
              </w:rPr>
            </w:pPr>
            <w:r w:rsidRPr="00947BF7">
              <w:rPr>
                <w:rFonts w:ascii="Calibri" w:hAnsi="Calibri"/>
                <w:color w:val="auto"/>
                <w:sz w:val="20"/>
              </w:rPr>
              <w:t>Pregnancy maternal passive smoking</w:t>
            </w:r>
          </w:p>
        </w:tc>
        <w:tc>
          <w:tcPr>
            <w:tcW w:w="1846" w:type="dxa"/>
          </w:tcPr>
          <w:p w14:paraId="054E6DF1" w14:textId="77777777" w:rsidR="00066508" w:rsidRPr="00947BF7" w:rsidRDefault="00000000">
            <w:pPr>
              <w:keepNext/>
              <w:widowControl w:val="0"/>
              <w:spacing w:after="60"/>
              <w:jc w:val="center"/>
              <w:rPr>
                <w:color w:val="auto"/>
              </w:rPr>
            </w:pPr>
            <w:r w:rsidRPr="00947BF7">
              <w:rPr>
                <w:rFonts w:ascii="Calibri" w:hAnsi="Calibri"/>
                <w:color w:val="auto"/>
                <w:sz w:val="20"/>
              </w:rPr>
              <w:t>514.0 (40.3%)</w:t>
            </w:r>
          </w:p>
        </w:tc>
      </w:tr>
      <w:tr w:rsidR="00947BF7" w:rsidRPr="00947BF7" w14:paraId="17FC45B4" w14:textId="77777777" w:rsidTr="00947BF7">
        <w:tc>
          <w:tcPr>
            <w:tcW w:w="7303" w:type="dxa"/>
          </w:tcPr>
          <w:p w14:paraId="1D1634A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7EE9CA4" w14:textId="77777777" w:rsidR="00066508" w:rsidRPr="00947BF7" w:rsidRDefault="00000000">
            <w:pPr>
              <w:keepNext/>
              <w:widowControl w:val="0"/>
              <w:spacing w:after="60"/>
              <w:jc w:val="center"/>
              <w:rPr>
                <w:color w:val="auto"/>
              </w:rPr>
            </w:pPr>
            <w:r w:rsidRPr="00947BF7">
              <w:rPr>
                <w:rFonts w:ascii="Calibri" w:hAnsi="Calibri"/>
                <w:color w:val="auto"/>
                <w:sz w:val="20"/>
              </w:rPr>
              <w:t>21</w:t>
            </w:r>
          </w:p>
        </w:tc>
      </w:tr>
      <w:tr w:rsidR="00947BF7" w:rsidRPr="00947BF7" w14:paraId="56537A86" w14:textId="77777777" w:rsidTr="00947BF7">
        <w:tc>
          <w:tcPr>
            <w:tcW w:w="7303" w:type="dxa"/>
          </w:tcPr>
          <w:p w14:paraId="440AC31D" w14:textId="77777777" w:rsidR="00066508" w:rsidRPr="00947BF7" w:rsidRDefault="00000000">
            <w:pPr>
              <w:keepNext/>
              <w:widowControl w:val="0"/>
              <w:spacing w:after="60"/>
              <w:rPr>
                <w:color w:val="auto"/>
              </w:rPr>
            </w:pPr>
            <w:r w:rsidRPr="00947BF7">
              <w:rPr>
                <w:rFonts w:ascii="Calibri" w:hAnsi="Calibri"/>
                <w:color w:val="auto"/>
                <w:sz w:val="20"/>
              </w:rPr>
              <w:t>Vegetables (times/week)</w:t>
            </w:r>
          </w:p>
        </w:tc>
        <w:tc>
          <w:tcPr>
            <w:tcW w:w="1846" w:type="dxa"/>
          </w:tcPr>
          <w:p w14:paraId="6BEBF644" w14:textId="77777777" w:rsidR="00066508" w:rsidRPr="00947BF7" w:rsidRDefault="00000000">
            <w:pPr>
              <w:keepNext/>
              <w:widowControl w:val="0"/>
              <w:spacing w:after="60"/>
              <w:jc w:val="center"/>
              <w:rPr>
                <w:color w:val="auto"/>
              </w:rPr>
            </w:pPr>
            <w:r w:rsidRPr="00947BF7">
              <w:rPr>
                <w:rFonts w:ascii="Calibri" w:hAnsi="Calibri"/>
                <w:color w:val="auto"/>
                <w:sz w:val="20"/>
              </w:rPr>
              <w:t>6.5 (4.0, 10.0)</w:t>
            </w:r>
          </w:p>
        </w:tc>
      </w:tr>
      <w:tr w:rsidR="00947BF7" w:rsidRPr="00947BF7" w14:paraId="63DD78DE" w14:textId="77777777" w:rsidTr="00947BF7">
        <w:tc>
          <w:tcPr>
            <w:tcW w:w="7303" w:type="dxa"/>
          </w:tcPr>
          <w:p w14:paraId="5B904F34"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A3B66A4"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4953629A" w14:textId="77777777" w:rsidTr="00947BF7">
        <w:tc>
          <w:tcPr>
            <w:tcW w:w="9149" w:type="dxa"/>
            <w:gridSpan w:val="2"/>
          </w:tcPr>
          <w:p w14:paraId="4272CDF1"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a</w:t>
            </w:r>
            <w:r w:rsidRPr="00947BF7">
              <w:rPr>
                <w:rFonts w:ascii="Calibri" w:hAnsi="Calibri"/>
                <w:color w:val="auto"/>
                <w:sz w:val="20"/>
              </w:rPr>
              <w:t>n (%); Median (IQR)</w:t>
            </w:r>
            <w:bookmarkEnd w:id="284"/>
          </w:p>
        </w:tc>
      </w:tr>
    </w:tbl>
    <w:p w14:paraId="7C9A6AFE" w14:textId="77777777" w:rsidR="00414DA6" w:rsidRPr="00947BF7" w:rsidRDefault="00414DA6" w:rsidP="00CD6B65">
      <w:pPr>
        <w:pStyle w:val="BodyText"/>
        <w:spacing w:line="240" w:lineRule="auto"/>
      </w:pPr>
    </w:p>
    <w:p w14:paraId="7D4E9B45" w14:textId="77777777" w:rsidR="00414DA6" w:rsidRPr="00947BF7" w:rsidRDefault="00414DA6" w:rsidP="00CD6B65">
      <w:pPr>
        <w:pStyle w:val="BodyText"/>
        <w:spacing w:line="240" w:lineRule="auto"/>
      </w:pPr>
    </w:p>
    <w:p w14:paraId="78DC1FA9" w14:textId="77777777" w:rsidR="00414DA6" w:rsidRPr="00947BF7" w:rsidRDefault="00414DA6" w:rsidP="00CD6B65">
      <w:pPr>
        <w:pStyle w:val="BodyText"/>
        <w:spacing w:line="240" w:lineRule="auto"/>
      </w:pPr>
    </w:p>
    <w:p w14:paraId="2DA6C4F5" w14:textId="77777777" w:rsidR="00414DA6" w:rsidRPr="00947BF7" w:rsidRDefault="00414DA6" w:rsidP="00CD6B65">
      <w:pPr>
        <w:pStyle w:val="BodyText"/>
        <w:spacing w:line="240" w:lineRule="auto"/>
      </w:pPr>
    </w:p>
    <w:p w14:paraId="0A018658" w14:textId="77777777" w:rsidR="00414DA6" w:rsidRPr="00947BF7" w:rsidRDefault="00414DA6" w:rsidP="00CD6B65">
      <w:pPr>
        <w:pStyle w:val="BodyText"/>
        <w:spacing w:line="240" w:lineRule="auto"/>
      </w:pPr>
    </w:p>
    <w:p w14:paraId="63316949" w14:textId="77777777" w:rsidR="00414DA6" w:rsidRPr="00947BF7" w:rsidRDefault="00414DA6" w:rsidP="00CD6B65">
      <w:pPr>
        <w:pStyle w:val="BodyText"/>
        <w:spacing w:line="240" w:lineRule="auto"/>
      </w:pPr>
    </w:p>
    <w:p w14:paraId="6C3E1638" w14:textId="77777777" w:rsidR="00414DA6" w:rsidRPr="00947BF7" w:rsidRDefault="00414DA6" w:rsidP="00CD6B65">
      <w:pPr>
        <w:pStyle w:val="BodyText"/>
        <w:spacing w:line="240" w:lineRule="auto"/>
      </w:pPr>
    </w:p>
    <w:p w14:paraId="5AF04FB6" w14:textId="77777777" w:rsidR="00414DA6" w:rsidRPr="00947BF7" w:rsidRDefault="00414DA6" w:rsidP="00CD6B65">
      <w:pPr>
        <w:pStyle w:val="BodyText"/>
        <w:spacing w:line="240" w:lineRule="auto"/>
      </w:pPr>
    </w:p>
    <w:p w14:paraId="32E949F0" w14:textId="77777777" w:rsidR="00414DA6" w:rsidRPr="00947BF7" w:rsidRDefault="00414DA6" w:rsidP="00CD6B65">
      <w:pPr>
        <w:pStyle w:val="BodyText"/>
        <w:spacing w:line="240" w:lineRule="auto"/>
      </w:pPr>
    </w:p>
    <w:p w14:paraId="032CAA99" w14:textId="77777777" w:rsidR="00414DA6" w:rsidRPr="00947BF7" w:rsidRDefault="00414DA6" w:rsidP="00CD6B65">
      <w:pPr>
        <w:pStyle w:val="BodyText"/>
        <w:spacing w:line="240" w:lineRule="auto"/>
      </w:pPr>
    </w:p>
    <w:p w14:paraId="0FD8B859" w14:textId="77777777" w:rsidR="00414DA6" w:rsidRPr="00947BF7" w:rsidRDefault="00414DA6" w:rsidP="00CD6B65">
      <w:pPr>
        <w:pStyle w:val="BodyText"/>
        <w:spacing w:line="240" w:lineRule="auto"/>
      </w:pPr>
    </w:p>
    <w:p w14:paraId="74A6ACFA" w14:textId="77777777" w:rsidR="00414DA6" w:rsidRPr="00947BF7" w:rsidRDefault="00414DA6" w:rsidP="00CD6B65">
      <w:pPr>
        <w:pStyle w:val="BodyText"/>
        <w:spacing w:line="240" w:lineRule="auto"/>
      </w:pPr>
    </w:p>
    <w:p w14:paraId="5CD40CB9" w14:textId="77777777" w:rsidR="00414DA6" w:rsidRPr="00947BF7" w:rsidRDefault="00414DA6" w:rsidP="00CD6B65">
      <w:pPr>
        <w:pStyle w:val="BodyText"/>
        <w:spacing w:line="240" w:lineRule="auto"/>
      </w:pPr>
    </w:p>
    <w:p w14:paraId="08BED70D" w14:textId="77777777" w:rsidR="00414DA6" w:rsidRPr="00947BF7" w:rsidRDefault="00414DA6" w:rsidP="00CD6B65">
      <w:pPr>
        <w:pStyle w:val="BodyText"/>
        <w:spacing w:line="240" w:lineRule="auto"/>
      </w:pPr>
    </w:p>
    <w:p w14:paraId="14CBFDAA" w14:textId="77777777" w:rsidR="00414DA6" w:rsidRPr="00947BF7" w:rsidRDefault="00414DA6" w:rsidP="00CD6B65">
      <w:pPr>
        <w:pStyle w:val="BodyText"/>
        <w:spacing w:line="240" w:lineRule="auto"/>
      </w:pPr>
    </w:p>
    <w:p w14:paraId="232230BB" w14:textId="77777777" w:rsidR="00414DA6" w:rsidRPr="00947BF7" w:rsidRDefault="00414DA6" w:rsidP="00CD6B65">
      <w:pPr>
        <w:pStyle w:val="BodyText"/>
        <w:spacing w:line="240" w:lineRule="auto"/>
      </w:pPr>
    </w:p>
    <w:p w14:paraId="4B9096A3" w14:textId="77777777" w:rsidR="00414DA6" w:rsidRPr="00947BF7" w:rsidRDefault="00414DA6" w:rsidP="00CD6B65">
      <w:pPr>
        <w:pStyle w:val="BodyText"/>
        <w:spacing w:line="240" w:lineRule="auto"/>
      </w:pPr>
    </w:p>
    <w:p w14:paraId="517B1119" w14:textId="77777777" w:rsidR="00414DA6" w:rsidRPr="00947BF7" w:rsidRDefault="00414DA6" w:rsidP="00CD6B65">
      <w:pPr>
        <w:pStyle w:val="BodyText"/>
        <w:spacing w:line="240" w:lineRule="auto"/>
      </w:pPr>
    </w:p>
    <w:p w14:paraId="1553C319" w14:textId="77777777" w:rsidR="00414DA6" w:rsidRPr="00947BF7" w:rsidRDefault="00414DA6" w:rsidP="00CD6B65">
      <w:pPr>
        <w:pStyle w:val="BodyText"/>
        <w:spacing w:line="240" w:lineRule="auto"/>
      </w:pPr>
    </w:p>
    <w:p w14:paraId="154D15B5" w14:textId="1011195B" w:rsidR="00CD6B65" w:rsidRPr="00947BF7" w:rsidRDefault="00CD6B65" w:rsidP="00947BF7">
      <w:pPr>
        <w:pStyle w:val="BodyText"/>
        <w:spacing w:line="240" w:lineRule="auto"/>
      </w:pPr>
      <w:r w:rsidRPr="00947BF7">
        <w:lastRenderedPageBreak/>
        <w:t xml:space="preserve">Table 2. </w:t>
      </w:r>
      <w:r w:rsidRPr="00947BF7">
        <w:rPr>
          <w:b/>
          <w:bCs/>
        </w:rPr>
        <w:t xml:space="preserve">Participants endocrine disruptors concentrations expressed in </w:t>
      </w:r>
      <m:oMath>
        <m:r>
          <w:rPr>
            <w:rFonts w:ascii="Cambria Math" w:hAnsi="Cambria Math"/>
          </w:rPr>
          <m:t>μ</m:t>
        </m:r>
      </m:oMath>
      <w:r w:rsidRPr="00947BF7">
        <w:rPr>
          <w:b/>
          <w:bCs/>
        </w:rPr>
        <w:t>grams/L (HELIX subcohort; 2013-2016).</w:t>
      </w:r>
    </w:p>
    <w:tbl>
      <w:tblPr>
        <w:tblStyle w:val="ListTable6Colorful"/>
        <w:tblW w:w="0" w:type="auto"/>
        <w:tblLayout w:type="fixed"/>
        <w:tblLook w:val="0600" w:firstRow="0" w:lastRow="0" w:firstColumn="0" w:lastColumn="0" w:noHBand="1" w:noVBand="1"/>
      </w:tblPr>
      <w:tblGrid>
        <w:gridCol w:w="3192"/>
        <w:gridCol w:w="3192"/>
        <w:gridCol w:w="3192"/>
      </w:tblGrid>
      <w:tr w:rsidR="00947BF7" w:rsidRPr="00947BF7" w14:paraId="6032F7C2" w14:textId="77777777" w:rsidTr="00947BF7">
        <w:tc>
          <w:tcPr>
            <w:tcW w:w="3192" w:type="dxa"/>
          </w:tcPr>
          <w:p w14:paraId="6A908071" w14:textId="77777777" w:rsidR="00066508" w:rsidRPr="00947BF7" w:rsidRDefault="00000000">
            <w:pPr>
              <w:keepNext/>
              <w:widowControl w:val="0"/>
              <w:spacing w:after="60"/>
              <w:rPr>
                <w:color w:val="auto"/>
              </w:rPr>
            </w:pPr>
            <w:bookmarkStart w:id="285" w:name="tbl-edc-desc"/>
            <w:r w:rsidRPr="00947BF7">
              <w:rPr>
                <w:rFonts w:ascii="Calibri" w:hAnsi="Calibri"/>
                <w:b/>
                <w:color w:val="auto"/>
                <w:sz w:val="20"/>
              </w:rPr>
              <w:t>Characteristic</w:t>
            </w:r>
          </w:p>
        </w:tc>
        <w:tc>
          <w:tcPr>
            <w:tcW w:w="3192" w:type="dxa"/>
          </w:tcPr>
          <w:p w14:paraId="449C5ACC"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a</w:t>
            </w:r>
          </w:p>
        </w:tc>
        <w:tc>
          <w:tcPr>
            <w:tcW w:w="3192" w:type="dxa"/>
          </w:tcPr>
          <w:p w14:paraId="3D542597"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b</w:t>
            </w:r>
          </w:p>
        </w:tc>
      </w:tr>
      <w:tr w:rsidR="00947BF7" w:rsidRPr="00947BF7" w14:paraId="23E89E08" w14:textId="77777777" w:rsidTr="00947BF7">
        <w:tc>
          <w:tcPr>
            <w:tcW w:w="9576" w:type="dxa"/>
            <w:gridSpan w:val="3"/>
          </w:tcPr>
          <w:p w14:paraId="1E57A884" w14:textId="77777777" w:rsidR="00066508" w:rsidRPr="00947BF7" w:rsidRDefault="00000000">
            <w:pPr>
              <w:keepNext/>
              <w:widowControl w:val="0"/>
              <w:spacing w:after="60"/>
              <w:rPr>
                <w:color w:val="auto"/>
              </w:rPr>
            </w:pPr>
            <w:r w:rsidRPr="00947BF7">
              <w:rPr>
                <w:rFonts w:ascii="Calibri" w:hAnsi="Calibri"/>
                <w:b/>
                <w:color w:val="auto"/>
                <w:sz w:val="20"/>
              </w:rPr>
              <w:t>OP pesticide metabolites</w:t>
            </w:r>
          </w:p>
        </w:tc>
      </w:tr>
      <w:tr w:rsidR="00947BF7" w:rsidRPr="00947BF7" w14:paraId="23D3857F" w14:textId="77777777" w:rsidTr="00947BF7">
        <w:tc>
          <w:tcPr>
            <w:tcW w:w="3192" w:type="dxa"/>
          </w:tcPr>
          <w:p w14:paraId="2E0356B9" w14:textId="77777777" w:rsidR="00066508" w:rsidRPr="00947BF7" w:rsidRDefault="00000000">
            <w:pPr>
              <w:keepNext/>
              <w:widowControl w:val="0"/>
              <w:spacing w:after="60"/>
              <w:rPr>
                <w:color w:val="auto"/>
              </w:rPr>
            </w:pPr>
            <w:r w:rsidRPr="00947BF7">
              <w:rPr>
                <w:rFonts w:ascii="Calibri" w:hAnsi="Calibri"/>
                <w:color w:val="auto"/>
                <w:sz w:val="20"/>
              </w:rPr>
              <w:t>DEP</w:t>
            </w:r>
          </w:p>
        </w:tc>
        <w:tc>
          <w:tcPr>
            <w:tcW w:w="3192" w:type="dxa"/>
          </w:tcPr>
          <w:p w14:paraId="5122CB6D" w14:textId="77777777" w:rsidR="00066508" w:rsidRPr="00947BF7" w:rsidRDefault="00000000">
            <w:pPr>
              <w:keepNext/>
              <w:widowControl w:val="0"/>
              <w:spacing w:after="60"/>
              <w:jc w:val="center"/>
              <w:rPr>
                <w:color w:val="auto"/>
              </w:rPr>
            </w:pPr>
            <w:r w:rsidRPr="00947BF7">
              <w:rPr>
                <w:rFonts w:ascii="Calibri" w:hAnsi="Calibri"/>
                <w:color w:val="auto"/>
                <w:sz w:val="20"/>
              </w:rPr>
              <w:t>1.8 (0.4, 4.6)</w:t>
            </w:r>
          </w:p>
        </w:tc>
        <w:tc>
          <w:tcPr>
            <w:tcW w:w="3192" w:type="dxa"/>
          </w:tcPr>
          <w:p w14:paraId="3EE2F4BB"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7E3AE6D4" w14:textId="77777777" w:rsidTr="00947BF7">
        <w:tc>
          <w:tcPr>
            <w:tcW w:w="3192" w:type="dxa"/>
          </w:tcPr>
          <w:p w14:paraId="04B531A2" w14:textId="77777777" w:rsidR="00066508" w:rsidRPr="00947BF7" w:rsidRDefault="00000000">
            <w:pPr>
              <w:keepNext/>
              <w:widowControl w:val="0"/>
              <w:spacing w:after="60"/>
              <w:rPr>
                <w:color w:val="auto"/>
              </w:rPr>
            </w:pPr>
            <w:r w:rsidRPr="00947BF7">
              <w:rPr>
                <w:rFonts w:ascii="Calibri" w:hAnsi="Calibri"/>
                <w:color w:val="auto"/>
                <w:sz w:val="20"/>
              </w:rPr>
              <w:t>DETP</w:t>
            </w:r>
          </w:p>
        </w:tc>
        <w:tc>
          <w:tcPr>
            <w:tcW w:w="3192" w:type="dxa"/>
          </w:tcPr>
          <w:p w14:paraId="363DB4D2" w14:textId="77777777" w:rsidR="00066508" w:rsidRPr="00947BF7" w:rsidRDefault="00000000">
            <w:pPr>
              <w:keepNext/>
              <w:widowControl w:val="0"/>
              <w:spacing w:after="60"/>
              <w:jc w:val="center"/>
              <w:rPr>
                <w:color w:val="auto"/>
              </w:rPr>
            </w:pPr>
            <w:r w:rsidRPr="00947BF7">
              <w:rPr>
                <w:rFonts w:ascii="Calibri" w:hAnsi="Calibri"/>
                <w:color w:val="auto"/>
                <w:sz w:val="20"/>
              </w:rPr>
              <w:t>0.1 (0.1, 1.7)</w:t>
            </w:r>
          </w:p>
        </w:tc>
        <w:tc>
          <w:tcPr>
            <w:tcW w:w="3192" w:type="dxa"/>
          </w:tcPr>
          <w:p w14:paraId="784EB321" w14:textId="77777777" w:rsidR="00066508" w:rsidRPr="00947BF7" w:rsidRDefault="00000000">
            <w:pPr>
              <w:keepNext/>
              <w:widowControl w:val="0"/>
              <w:spacing w:after="60"/>
              <w:jc w:val="center"/>
              <w:rPr>
                <w:color w:val="auto"/>
              </w:rPr>
            </w:pPr>
            <w:r w:rsidRPr="00947BF7">
              <w:rPr>
                <w:rFonts w:ascii="Calibri" w:hAnsi="Calibri"/>
                <w:color w:val="auto"/>
                <w:sz w:val="20"/>
              </w:rPr>
              <w:t>21.0 (1.6)</w:t>
            </w:r>
          </w:p>
        </w:tc>
      </w:tr>
      <w:tr w:rsidR="00947BF7" w:rsidRPr="00947BF7" w14:paraId="55B4C330" w14:textId="77777777" w:rsidTr="00947BF7">
        <w:tc>
          <w:tcPr>
            <w:tcW w:w="3192" w:type="dxa"/>
          </w:tcPr>
          <w:p w14:paraId="34B65E29" w14:textId="77777777" w:rsidR="00066508" w:rsidRPr="00947BF7" w:rsidRDefault="00000000">
            <w:pPr>
              <w:keepNext/>
              <w:widowControl w:val="0"/>
              <w:spacing w:after="60"/>
              <w:rPr>
                <w:color w:val="auto"/>
              </w:rPr>
            </w:pPr>
            <w:r w:rsidRPr="00947BF7">
              <w:rPr>
                <w:rFonts w:ascii="Calibri" w:hAnsi="Calibri"/>
                <w:color w:val="auto"/>
                <w:sz w:val="20"/>
              </w:rPr>
              <w:t>DMP</w:t>
            </w:r>
          </w:p>
        </w:tc>
        <w:tc>
          <w:tcPr>
            <w:tcW w:w="3192" w:type="dxa"/>
          </w:tcPr>
          <w:p w14:paraId="53470A35" w14:textId="77777777" w:rsidR="00066508" w:rsidRPr="00947BF7" w:rsidRDefault="00000000">
            <w:pPr>
              <w:keepNext/>
              <w:widowControl w:val="0"/>
              <w:spacing w:after="60"/>
              <w:jc w:val="center"/>
              <w:rPr>
                <w:color w:val="auto"/>
              </w:rPr>
            </w:pPr>
            <w:r w:rsidRPr="00947BF7">
              <w:rPr>
                <w:rFonts w:ascii="Calibri" w:hAnsi="Calibri"/>
                <w:color w:val="auto"/>
                <w:sz w:val="20"/>
              </w:rPr>
              <w:t>0.4 (0.3, 4.6)</w:t>
            </w:r>
          </w:p>
        </w:tc>
        <w:tc>
          <w:tcPr>
            <w:tcW w:w="3192" w:type="dxa"/>
          </w:tcPr>
          <w:p w14:paraId="675F7FBF" w14:textId="77777777" w:rsidR="00066508" w:rsidRPr="00947BF7" w:rsidRDefault="00000000">
            <w:pPr>
              <w:keepNext/>
              <w:widowControl w:val="0"/>
              <w:spacing w:after="60"/>
              <w:jc w:val="center"/>
              <w:rPr>
                <w:color w:val="auto"/>
              </w:rPr>
            </w:pPr>
            <w:r w:rsidRPr="00947BF7">
              <w:rPr>
                <w:rFonts w:ascii="Calibri" w:hAnsi="Calibri"/>
                <w:color w:val="auto"/>
                <w:sz w:val="20"/>
              </w:rPr>
              <w:t>6.0 (0.5)</w:t>
            </w:r>
          </w:p>
        </w:tc>
      </w:tr>
      <w:tr w:rsidR="00947BF7" w:rsidRPr="00947BF7" w14:paraId="4E98A7ED" w14:textId="77777777" w:rsidTr="00947BF7">
        <w:tc>
          <w:tcPr>
            <w:tcW w:w="3192" w:type="dxa"/>
          </w:tcPr>
          <w:p w14:paraId="12B0EB7F" w14:textId="77777777" w:rsidR="00066508" w:rsidRPr="00947BF7" w:rsidRDefault="00000000">
            <w:pPr>
              <w:keepNext/>
              <w:widowControl w:val="0"/>
              <w:spacing w:after="60"/>
              <w:rPr>
                <w:color w:val="auto"/>
              </w:rPr>
            </w:pPr>
            <w:r w:rsidRPr="00947BF7">
              <w:rPr>
                <w:rFonts w:ascii="Calibri" w:hAnsi="Calibri"/>
                <w:color w:val="auto"/>
                <w:sz w:val="20"/>
              </w:rPr>
              <w:t>DMTP</w:t>
            </w:r>
          </w:p>
        </w:tc>
        <w:tc>
          <w:tcPr>
            <w:tcW w:w="3192" w:type="dxa"/>
          </w:tcPr>
          <w:p w14:paraId="28471F8F" w14:textId="77777777" w:rsidR="00066508" w:rsidRPr="00947BF7" w:rsidRDefault="00000000">
            <w:pPr>
              <w:keepNext/>
              <w:widowControl w:val="0"/>
              <w:spacing w:after="60"/>
              <w:jc w:val="center"/>
              <w:rPr>
                <w:color w:val="auto"/>
              </w:rPr>
            </w:pPr>
            <w:r w:rsidRPr="00947BF7">
              <w:rPr>
                <w:rFonts w:ascii="Calibri" w:hAnsi="Calibri"/>
                <w:color w:val="auto"/>
                <w:sz w:val="20"/>
              </w:rPr>
              <w:t>2.8 (1.2, 6.3)</w:t>
            </w:r>
          </w:p>
        </w:tc>
        <w:tc>
          <w:tcPr>
            <w:tcW w:w="3192" w:type="dxa"/>
          </w:tcPr>
          <w:p w14:paraId="4B92822C"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DADBA3B" w14:textId="77777777" w:rsidTr="00947BF7">
        <w:tc>
          <w:tcPr>
            <w:tcW w:w="9576" w:type="dxa"/>
            <w:gridSpan w:val="3"/>
          </w:tcPr>
          <w:p w14:paraId="516F160C" w14:textId="77777777" w:rsidR="00066508" w:rsidRPr="00947BF7" w:rsidRDefault="00000000">
            <w:pPr>
              <w:keepNext/>
              <w:widowControl w:val="0"/>
              <w:spacing w:after="60"/>
              <w:rPr>
                <w:color w:val="auto"/>
              </w:rPr>
            </w:pPr>
            <w:r w:rsidRPr="00947BF7">
              <w:rPr>
                <w:rFonts w:ascii="Calibri" w:hAnsi="Calibri"/>
                <w:b/>
                <w:color w:val="auto"/>
                <w:sz w:val="20"/>
              </w:rPr>
              <w:t>Phenols</w:t>
            </w:r>
          </w:p>
        </w:tc>
      </w:tr>
      <w:tr w:rsidR="00947BF7" w:rsidRPr="00947BF7" w14:paraId="4CC217B1" w14:textId="77777777" w:rsidTr="00947BF7">
        <w:tc>
          <w:tcPr>
            <w:tcW w:w="3192" w:type="dxa"/>
          </w:tcPr>
          <w:p w14:paraId="7CCE242D" w14:textId="77777777" w:rsidR="00066508" w:rsidRPr="00947BF7" w:rsidRDefault="00000000">
            <w:pPr>
              <w:keepNext/>
              <w:widowControl w:val="0"/>
              <w:spacing w:after="60"/>
              <w:rPr>
                <w:color w:val="auto"/>
              </w:rPr>
            </w:pPr>
            <w:r w:rsidRPr="00947BF7">
              <w:rPr>
                <w:rFonts w:ascii="Calibri" w:hAnsi="Calibri"/>
                <w:color w:val="auto"/>
                <w:sz w:val="20"/>
              </w:rPr>
              <w:t>BPA</w:t>
            </w:r>
          </w:p>
        </w:tc>
        <w:tc>
          <w:tcPr>
            <w:tcW w:w="3192" w:type="dxa"/>
          </w:tcPr>
          <w:p w14:paraId="0B4EBBC6" w14:textId="77777777" w:rsidR="00066508" w:rsidRPr="00947BF7" w:rsidRDefault="00000000">
            <w:pPr>
              <w:keepNext/>
              <w:widowControl w:val="0"/>
              <w:spacing w:after="60"/>
              <w:jc w:val="center"/>
              <w:rPr>
                <w:color w:val="auto"/>
              </w:rPr>
            </w:pPr>
            <w:r w:rsidRPr="00947BF7">
              <w:rPr>
                <w:rFonts w:ascii="Calibri" w:hAnsi="Calibri"/>
                <w:color w:val="auto"/>
                <w:sz w:val="20"/>
              </w:rPr>
              <w:t>3.8 (2.3, 7.0)</w:t>
            </w:r>
          </w:p>
        </w:tc>
        <w:tc>
          <w:tcPr>
            <w:tcW w:w="3192" w:type="dxa"/>
          </w:tcPr>
          <w:p w14:paraId="66866448" w14:textId="77777777" w:rsidR="00066508" w:rsidRPr="00947BF7" w:rsidRDefault="00000000">
            <w:pPr>
              <w:keepNext/>
              <w:widowControl w:val="0"/>
              <w:spacing w:after="60"/>
              <w:jc w:val="center"/>
              <w:rPr>
                <w:color w:val="auto"/>
              </w:rPr>
            </w:pPr>
            <w:r w:rsidRPr="00947BF7">
              <w:rPr>
                <w:rFonts w:ascii="Calibri" w:hAnsi="Calibri"/>
                <w:color w:val="auto"/>
                <w:sz w:val="20"/>
              </w:rPr>
              <w:t>12.0 (0.9)</w:t>
            </w:r>
          </w:p>
        </w:tc>
      </w:tr>
      <w:tr w:rsidR="00947BF7" w:rsidRPr="00947BF7" w14:paraId="309B3BF8" w14:textId="77777777" w:rsidTr="00947BF7">
        <w:tc>
          <w:tcPr>
            <w:tcW w:w="3192" w:type="dxa"/>
          </w:tcPr>
          <w:p w14:paraId="4D13AC9A" w14:textId="77777777" w:rsidR="00066508" w:rsidRPr="00947BF7" w:rsidRDefault="00000000">
            <w:pPr>
              <w:keepNext/>
              <w:widowControl w:val="0"/>
              <w:spacing w:after="60"/>
              <w:rPr>
                <w:color w:val="auto"/>
              </w:rPr>
            </w:pPr>
            <w:r w:rsidRPr="00947BF7">
              <w:rPr>
                <w:rFonts w:ascii="Calibri" w:hAnsi="Calibri"/>
                <w:color w:val="auto"/>
                <w:sz w:val="20"/>
              </w:rPr>
              <w:t>BUPA</w:t>
            </w:r>
          </w:p>
        </w:tc>
        <w:tc>
          <w:tcPr>
            <w:tcW w:w="3192" w:type="dxa"/>
          </w:tcPr>
          <w:p w14:paraId="06D17ED8" w14:textId="77777777" w:rsidR="00066508" w:rsidRPr="00947BF7" w:rsidRDefault="00000000">
            <w:pPr>
              <w:keepNext/>
              <w:widowControl w:val="0"/>
              <w:spacing w:after="60"/>
              <w:jc w:val="center"/>
              <w:rPr>
                <w:color w:val="auto"/>
              </w:rPr>
            </w:pPr>
            <w:r w:rsidRPr="00947BF7">
              <w:rPr>
                <w:rFonts w:ascii="Calibri" w:hAnsi="Calibri"/>
                <w:color w:val="auto"/>
                <w:sz w:val="20"/>
              </w:rPr>
              <w:t>0.1 (0.0, 0.1)</w:t>
            </w:r>
          </w:p>
        </w:tc>
        <w:tc>
          <w:tcPr>
            <w:tcW w:w="3192" w:type="dxa"/>
          </w:tcPr>
          <w:p w14:paraId="2DFBD15A" w14:textId="77777777" w:rsidR="00066508" w:rsidRPr="00947BF7" w:rsidRDefault="00000000">
            <w:pPr>
              <w:keepNext/>
              <w:widowControl w:val="0"/>
              <w:spacing w:after="60"/>
              <w:jc w:val="center"/>
              <w:rPr>
                <w:color w:val="auto"/>
              </w:rPr>
            </w:pPr>
            <w:r w:rsidRPr="00947BF7">
              <w:rPr>
                <w:rFonts w:ascii="Calibri" w:hAnsi="Calibri"/>
                <w:color w:val="auto"/>
                <w:sz w:val="20"/>
              </w:rPr>
              <w:t>5.0 (0.4)</w:t>
            </w:r>
          </w:p>
        </w:tc>
      </w:tr>
      <w:tr w:rsidR="00947BF7" w:rsidRPr="00947BF7" w14:paraId="376D9847" w14:textId="77777777" w:rsidTr="00947BF7">
        <w:tc>
          <w:tcPr>
            <w:tcW w:w="3192" w:type="dxa"/>
          </w:tcPr>
          <w:p w14:paraId="4E585D81" w14:textId="77777777" w:rsidR="00066508" w:rsidRPr="00947BF7" w:rsidRDefault="00000000">
            <w:pPr>
              <w:keepNext/>
              <w:widowControl w:val="0"/>
              <w:spacing w:after="60"/>
              <w:rPr>
                <w:color w:val="auto"/>
              </w:rPr>
            </w:pPr>
            <w:r w:rsidRPr="00947BF7">
              <w:rPr>
                <w:rFonts w:ascii="Calibri" w:hAnsi="Calibri"/>
                <w:color w:val="auto"/>
                <w:sz w:val="20"/>
              </w:rPr>
              <w:t>ETPA</w:t>
            </w:r>
          </w:p>
        </w:tc>
        <w:tc>
          <w:tcPr>
            <w:tcW w:w="3192" w:type="dxa"/>
          </w:tcPr>
          <w:p w14:paraId="2F07F17C" w14:textId="77777777" w:rsidR="00066508" w:rsidRPr="00947BF7" w:rsidRDefault="00000000">
            <w:pPr>
              <w:keepNext/>
              <w:widowControl w:val="0"/>
              <w:spacing w:after="60"/>
              <w:jc w:val="center"/>
              <w:rPr>
                <w:color w:val="auto"/>
              </w:rPr>
            </w:pPr>
            <w:r w:rsidRPr="00947BF7">
              <w:rPr>
                <w:rFonts w:ascii="Calibri" w:hAnsi="Calibri"/>
                <w:color w:val="auto"/>
                <w:sz w:val="20"/>
              </w:rPr>
              <w:t>0.7 (0.4, 1.2)</w:t>
            </w:r>
          </w:p>
        </w:tc>
        <w:tc>
          <w:tcPr>
            <w:tcW w:w="3192" w:type="dxa"/>
          </w:tcPr>
          <w:p w14:paraId="5EC7F0CC" w14:textId="77777777" w:rsidR="00066508" w:rsidRPr="00947BF7" w:rsidRDefault="00000000">
            <w:pPr>
              <w:keepNext/>
              <w:widowControl w:val="0"/>
              <w:spacing w:after="60"/>
              <w:jc w:val="center"/>
              <w:rPr>
                <w:color w:val="auto"/>
              </w:rPr>
            </w:pPr>
            <w:r w:rsidRPr="00947BF7">
              <w:rPr>
                <w:rFonts w:ascii="Calibri" w:hAnsi="Calibri"/>
                <w:color w:val="auto"/>
                <w:sz w:val="20"/>
              </w:rPr>
              <w:t>3.0 (0.2)</w:t>
            </w:r>
          </w:p>
        </w:tc>
      </w:tr>
      <w:tr w:rsidR="00947BF7" w:rsidRPr="00947BF7" w14:paraId="75A64301" w14:textId="77777777" w:rsidTr="00947BF7">
        <w:tc>
          <w:tcPr>
            <w:tcW w:w="3192" w:type="dxa"/>
          </w:tcPr>
          <w:p w14:paraId="0277B14A" w14:textId="77777777" w:rsidR="00066508" w:rsidRPr="00947BF7" w:rsidRDefault="00000000">
            <w:pPr>
              <w:keepNext/>
              <w:widowControl w:val="0"/>
              <w:spacing w:after="60"/>
              <w:rPr>
                <w:color w:val="auto"/>
              </w:rPr>
            </w:pPr>
            <w:r w:rsidRPr="00947BF7">
              <w:rPr>
                <w:rFonts w:ascii="Calibri" w:hAnsi="Calibri"/>
                <w:color w:val="auto"/>
                <w:sz w:val="20"/>
              </w:rPr>
              <w:t>MEPA</w:t>
            </w:r>
          </w:p>
        </w:tc>
        <w:tc>
          <w:tcPr>
            <w:tcW w:w="3192" w:type="dxa"/>
          </w:tcPr>
          <w:p w14:paraId="44D92106" w14:textId="77777777" w:rsidR="00066508" w:rsidRPr="00947BF7" w:rsidRDefault="00000000">
            <w:pPr>
              <w:keepNext/>
              <w:widowControl w:val="0"/>
              <w:spacing w:after="60"/>
              <w:jc w:val="center"/>
              <w:rPr>
                <w:color w:val="auto"/>
              </w:rPr>
            </w:pPr>
            <w:r w:rsidRPr="00947BF7">
              <w:rPr>
                <w:rFonts w:ascii="Calibri" w:hAnsi="Calibri"/>
                <w:color w:val="auto"/>
                <w:sz w:val="20"/>
              </w:rPr>
              <w:t>6.3 (3.1, 24.1)</w:t>
            </w:r>
          </w:p>
        </w:tc>
        <w:tc>
          <w:tcPr>
            <w:tcW w:w="3192" w:type="dxa"/>
          </w:tcPr>
          <w:p w14:paraId="58D4C569"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33242A70" w14:textId="77777777" w:rsidTr="00947BF7">
        <w:tc>
          <w:tcPr>
            <w:tcW w:w="3192" w:type="dxa"/>
          </w:tcPr>
          <w:p w14:paraId="066572DB" w14:textId="77777777" w:rsidR="00066508" w:rsidRPr="00947BF7" w:rsidRDefault="00000000">
            <w:pPr>
              <w:keepNext/>
              <w:widowControl w:val="0"/>
              <w:spacing w:after="60"/>
              <w:rPr>
                <w:color w:val="auto"/>
              </w:rPr>
            </w:pPr>
            <w:r w:rsidRPr="00947BF7">
              <w:rPr>
                <w:rFonts w:ascii="Calibri" w:hAnsi="Calibri"/>
                <w:color w:val="auto"/>
                <w:sz w:val="20"/>
              </w:rPr>
              <w:t>OXBE</w:t>
            </w:r>
          </w:p>
        </w:tc>
        <w:tc>
          <w:tcPr>
            <w:tcW w:w="3192" w:type="dxa"/>
          </w:tcPr>
          <w:p w14:paraId="7CF3E7D6" w14:textId="77777777" w:rsidR="00066508" w:rsidRPr="00947BF7" w:rsidRDefault="00000000">
            <w:pPr>
              <w:keepNext/>
              <w:widowControl w:val="0"/>
              <w:spacing w:after="60"/>
              <w:jc w:val="center"/>
              <w:rPr>
                <w:color w:val="auto"/>
              </w:rPr>
            </w:pPr>
            <w:r w:rsidRPr="00947BF7">
              <w:rPr>
                <w:rFonts w:ascii="Calibri" w:hAnsi="Calibri"/>
                <w:color w:val="auto"/>
                <w:sz w:val="20"/>
              </w:rPr>
              <w:t>2.0 (0.8, 6.6)</w:t>
            </w:r>
          </w:p>
        </w:tc>
        <w:tc>
          <w:tcPr>
            <w:tcW w:w="3192" w:type="dxa"/>
          </w:tcPr>
          <w:p w14:paraId="34120A5C"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45C1A14C" w14:textId="77777777" w:rsidTr="00947BF7">
        <w:tc>
          <w:tcPr>
            <w:tcW w:w="3192" w:type="dxa"/>
          </w:tcPr>
          <w:p w14:paraId="0D7CDB50" w14:textId="77777777" w:rsidR="00066508" w:rsidRPr="00947BF7" w:rsidRDefault="00000000">
            <w:pPr>
              <w:keepNext/>
              <w:widowControl w:val="0"/>
              <w:spacing w:after="60"/>
              <w:rPr>
                <w:color w:val="auto"/>
              </w:rPr>
            </w:pPr>
            <w:r w:rsidRPr="00947BF7">
              <w:rPr>
                <w:rFonts w:ascii="Calibri" w:hAnsi="Calibri"/>
                <w:color w:val="auto"/>
                <w:sz w:val="20"/>
              </w:rPr>
              <w:t>PRPA</w:t>
            </w:r>
          </w:p>
        </w:tc>
        <w:tc>
          <w:tcPr>
            <w:tcW w:w="3192" w:type="dxa"/>
          </w:tcPr>
          <w:p w14:paraId="09F650A0" w14:textId="77777777" w:rsidR="00066508" w:rsidRPr="00947BF7" w:rsidRDefault="00000000">
            <w:pPr>
              <w:keepNext/>
              <w:widowControl w:val="0"/>
              <w:spacing w:after="60"/>
              <w:jc w:val="center"/>
              <w:rPr>
                <w:color w:val="auto"/>
              </w:rPr>
            </w:pPr>
            <w:r w:rsidRPr="00947BF7">
              <w:rPr>
                <w:rFonts w:ascii="Calibri" w:hAnsi="Calibri"/>
                <w:color w:val="auto"/>
                <w:sz w:val="20"/>
              </w:rPr>
              <w:t>0.2 (0.0, 1.6)</w:t>
            </w:r>
          </w:p>
        </w:tc>
        <w:tc>
          <w:tcPr>
            <w:tcW w:w="3192" w:type="dxa"/>
          </w:tcPr>
          <w:p w14:paraId="497FC551" w14:textId="77777777" w:rsidR="00066508" w:rsidRPr="00947BF7" w:rsidRDefault="00000000">
            <w:pPr>
              <w:keepNext/>
              <w:widowControl w:val="0"/>
              <w:spacing w:after="60"/>
              <w:jc w:val="center"/>
              <w:rPr>
                <w:color w:val="auto"/>
              </w:rPr>
            </w:pPr>
            <w:r w:rsidRPr="00947BF7">
              <w:rPr>
                <w:rFonts w:ascii="Calibri" w:hAnsi="Calibri"/>
                <w:color w:val="auto"/>
                <w:sz w:val="20"/>
              </w:rPr>
              <w:t>17.0 (1.3)</w:t>
            </w:r>
          </w:p>
        </w:tc>
      </w:tr>
      <w:tr w:rsidR="00947BF7" w:rsidRPr="00947BF7" w14:paraId="51AC7FF0" w14:textId="77777777" w:rsidTr="00947BF7">
        <w:tc>
          <w:tcPr>
            <w:tcW w:w="3192" w:type="dxa"/>
          </w:tcPr>
          <w:p w14:paraId="3055B787" w14:textId="77777777" w:rsidR="00066508" w:rsidRPr="00947BF7" w:rsidRDefault="00000000">
            <w:pPr>
              <w:keepNext/>
              <w:widowControl w:val="0"/>
              <w:spacing w:after="60"/>
              <w:rPr>
                <w:color w:val="auto"/>
              </w:rPr>
            </w:pPr>
            <w:r w:rsidRPr="00947BF7">
              <w:rPr>
                <w:rFonts w:ascii="Calibri" w:hAnsi="Calibri"/>
                <w:color w:val="auto"/>
                <w:sz w:val="20"/>
              </w:rPr>
              <w:t>TRCS</w:t>
            </w:r>
          </w:p>
        </w:tc>
        <w:tc>
          <w:tcPr>
            <w:tcW w:w="3192" w:type="dxa"/>
          </w:tcPr>
          <w:p w14:paraId="636E847E" w14:textId="77777777" w:rsidR="00066508" w:rsidRPr="00947BF7" w:rsidRDefault="00000000">
            <w:pPr>
              <w:keepNext/>
              <w:widowControl w:val="0"/>
              <w:spacing w:after="60"/>
              <w:jc w:val="center"/>
              <w:rPr>
                <w:color w:val="auto"/>
              </w:rPr>
            </w:pPr>
            <w:r w:rsidRPr="00947BF7">
              <w:rPr>
                <w:rFonts w:ascii="Calibri" w:hAnsi="Calibri"/>
                <w:color w:val="auto"/>
                <w:sz w:val="20"/>
              </w:rPr>
              <w:t>0.6 (0.3, 1.5)</w:t>
            </w:r>
          </w:p>
        </w:tc>
        <w:tc>
          <w:tcPr>
            <w:tcW w:w="3192" w:type="dxa"/>
          </w:tcPr>
          <w:p w14:paraId="21DDB66F"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773BD41E" w14:textId="77777777" w:rsidTr="00947BF7">
        <w:tc>
          <w:tcPr>
            <w:tcW w:w="9576" w:type="dxa"/>
            <w:gridSpan w:val="3"/>
          </w:tcPr>
          <w:p w14:paraId="61B4FC31" w14:textId="77777777" w:rsidR="00066508" w:rsidRPr="00947BF7" w:rsidRDefault="00000000">
            <w:pPr>
              <w:keepNext/>
              <w:widowControl w:val="0"/>
              <w:spacing w:after="60"/>
              <w:rPr>
                <w:color w:val="auto"/>
              </w:rPr>
            </w:pPr>
            <w:r w:rsidRPr="00947BF7">
              <w:rPr>
                <w:rFonts w:ascii="Calibri" w:hAnsi="Calibri"/>
                <w:b/>
                <w:color w:val="auto"/>
                <w:sz w:val="20"/>
              </w:rPr>
              <w:t>Phthalate metabolites</w:t>
            </w:r>
          </w:p>
        </w:tc>
      </w:tr>
      <w:tr w:rsidR="00947BF7" w:rsidRPr="00947BF7" w14:paraId="2C63804A" w14:textId="77777777" w:rsidTr="00947BF7">
        <w:tc>
          <w:tcPr>
            <w:tcW w:w="3192" w:type="dxa"/>
          </w:tcPr>
          <w:p w14:paraId="4D456774" w14:textId="77777777" w:rsidR="00066508" w:rsidRPr="00947BF7" w:rsidRDefault="00000000">
            <w:pPr>
              <w:keepNext/>
              <w:widowControl w:val="0"/>
              <w:spacing w:after="60"/>
              <w:rPr>
                <w:color w:val="auto"/>
              </w:rPr>
            </w:pPr>
            <w:proofErr w:type="spellStart"/>
            <w:r w:rsidRPr="00947BF7">
              <w:rPr>
                <w:rFonts w:ascii="Calibri" w:hAnsi="Calibri"/>
                <w:color w:val="auto"/>
                <w:sz w:val="20"/>
              </w:rPr>
              <w:t>MBzP</w:t>
            </w:r>
            <w:proofErr w:type="spellEnd"/>
          </w:p>
        </w:tc>
        <w:tc>
          <w:tcPr>
            <w:tcW w:w="3192" w:type="dxa"/>
          </w:tcPr>
          <w:p w14:paraId="7A9E9DD6" w14:textId="77777777" w:rsidR="00066508" w:rsidRPr="00947BF7" w:rsidRDefault="00000000">
            <w:pPr>
              <w:keepNext/>
              <w:widowControl w:val="0"/>
              <w:spacing w:after="60"/>
              <w:jc w:val="center"/>
              <w:rPr>
                <w:color w:val="auto"/>
              </w:rPr>
            </w:pPr>
            <w:r w:rsidRPr="00947BF7">
              <w:rPr>
                <w:rFonts w:ascii="Calibri" w:hAnsi="Calibri"/>
                <w:color w:val="auto"/>
                <w:sz w:val="20"/>
              </w:rPr>
              <w:t>4.8 (2.7, 8.7)</w:t>
            </w:r>
          </w:p>
        </w:tc>
        <w:tc>
          <w:tcPr>
            <w:tcW w:w="3192" w:type="dxa"/>
          </w:tcPr>
          <w:p w14:paraId="321A0CA2"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980C24D" w14:textId="77777777" w:rsidTr="00947BF7">
        <w:tc>
          <w:tcPr>
            <w:tcW w:w="3192" w:type="dxa"/>
          </w:tcPr>
          <w:p w14:paraId="003D5DC5" w14:textId="77777777" w:rsidR="00066508" w:rsidRPr="00947BF7" w:rsidRDefault="00000000">
            <w:pPr>
              <w:keepNext/>
              <w:widowControl w:val="0"/>
              <w:spacing w:after="60"/>
              <w:rPr>
                <w:color w:val="auto"/>
              </w:rPr>
            </w:pPr>
            <w:r w:rsidRPr="00947BF7">
              <w:rPr>
                <w:rFonts w:ascii="Calibri" w:hAnsi="Calibri"/>
                <w:color w:val="auto"/>
                <w:sz w:val="20"/>
              </w:rPr>
              <w:t>MECPP</w:t>
            </w:r>
          </w:p>
        </w:tc>
        <w:tc>
          <w:tcPr>
            <w:tcW w:w="3192" w:type="dxa"/>
          </w:tcPr>
          <w:p w14:paraId="4D42FB99" w14:textId="77777777" w:rsidR="00066508" w:rsidRPr="00947BF7" w:rsidRDefault="00000000">
            <w:pPr>
              <w:keepNext/>
              <w:widowControl w:val="0"/>
              <w:spacing w:after="60"/>
              <w:jc w:val="center"/>
              <w:rPr>
                <w:color w:val="auto"/>
              </w:rPr>
            </w:pPr>
            <w:r w:rsidRPr="00947BF7">
              <w:rPr>
                <w:rFonts w:ascii="Calibri" w:hAnsi="Calibri"/>
                <w:color w:val="auto"/>
                <w:sz w:val="20"/>
              </w:rPr>
              <w:t>32.8 (19.9, 57.6)</w:t>
            </w:r>
          </w:p>
        </w:tc>
        <w:tc>
          <w:tcPr>
            <w:tcW w:w="3192" w:type="dxa"/>
          </w:tcPr>
          <w:p w14:paraId="1DBAFCCB"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1C6724E3" w14:textId="77777777" w:rsidTr="00947BF7">
        <w:tc>
          <w:tcPr>
            <w:tcW w:w="3192" w:type="dxa"/>
          </w:tcPr>
          <w:p w14:paraId="4BAAD38C" w14:textId="77777777" w:rsidR="00066508" w:rsidRPr="00947BF7" w:rsidRDefault="00000000">
            <w:pPr>
              <w:keepNext/>
              <w:widowControl w:val="0"/>
              <w:spacing w:after="60"/>
              <w:rPr>
                <w:color w:val="auto"/>
              </w:rPr>
            </w:pPr>
            <w:r w:rsidRPr="00947BF7">
              <w:rPr>
                <w:rFonts w:ascii="Calibri" w:hAnsi="Calibri"/>
                <w:color w:val="auto"/>
                <w:sz w:val="20"/>
              </w:rPr>
              <w:t>MEHHP</w:t>
            </w:r>
          </w:p>
        </w:tc>
        <w:tc>
          <w:tcPr>
            <w:tcW w:w="3192" w:type="dxa"/>
          </w:tcPr>
          <w:p w14:paraId="738277F3" w14:textId="77777777" w:rsidR="00066508" w:rsidRPr="00947BF7" w:rsidRDefault="00000000">
            <w:pPr>
              <w:keepNext/>
              <w:widowControl w:val="0"/>
              <w:spacing w:after="60"/>
              <w:jc w:val="center"/>
              <w:rPr>
                <w:color w:val="auto"/>
              </w:rPr>
            </w:pPr>
            <w:r w:rsidRPr="00947BF7">
              <w:rPr>
                <w:rFonts w:ascii="Calibri" w:hAnsi="Calibri"/>
                <w:color w:val="auto"/>
                <w:sz w:val="20"/>
              </w:rPr>
              <w:t>19.3 (11.4, 33.1)</w:t>
            </w:r>
          </w:p>
        </w:tc>
        <w:tc>
          <w:tcPr>
            <w:tcW w:w="3192" w:type="dxa"/>
          </w:tcPr>
          <w:p w14:paraId="6F409A2A" w14:textId="77777777" w:rsidR="00066508" w:rsidRPr="00947BF7" w:rsidRDefault="00000000">
            <w:pPr>
              <w:keepNext/>
              <w:widowControl w:val="0"/>
              <w:spacing w:after="60"/>
              <w:jc w:val="center"/>
              <w:rPr>
                <w:color w:val="auto"/>
              </w:rPr>
            </w:pPr>
            <w:r w:rsidRPr="00947BF7">
              <w:rPr>
                <w:rFonts w:ascii="Calibri" w:hAnsi="Calibri"/>
                <w:color w:val="auto"/>
                <w:sz w:val="20"/>
              </w:rPr>
              <w:t>3.0 (0.2)</w:t>
            </w:r>
          </w:p>
        </w:tc>
      </w:tr>
      <w:tr w:rsidR="00947BF7" w:rsidRPr="00947BF7" w14:paraId="59505534" w14:textId="77777777" w:rsidTr="00947BF7">
        <w:tc>
          <w:tcPr>
            <w:tcW w:w="3192" w:type="dxa"/>
          </w:tcPr>
          <w:p w14:paraId="3BFED409" w14:textId="77777777" w:rsidR="00066508" w:rsidRPr="00947BF7" w:rsidRDefault="00000000">
            <w:pPr>
              <w:keepNext/>
              <w:widowControl w:val="0"/>
              <w:spacing w:after="60"/>
              <w:rPr>
                <w:color w:val="auto"/>
              </w:rPr>
            </w:pPr>
            <w:r w:rsidRPr="00947BF7">
              <w:rPr>
                <w:rFonts w:ascii="Calibri" w:hAnsi="Calibri"/>
                <w:color w:val="auto"/>
                <w:sz w:val="20"/>
              </w:rPr>
              <w:t>MEHP</w:t>
            </w:r>
          </w:p>
        </w:tc>
        <w:tc>
          <w:tcPr>
            <w:tcW w:w="3192" w:type="dxa"/>
          </w:tcPr>
          <w:p w14:paraId="3A192042" w14:textId="77777777" w:rsidR="00066508" w:rsidRPr="00947BF7" w:rsidRDefault="00000000">
            <w:pPr>
              <w:keepNext/>
              <w:widowControl w:val="0"/>
              <w:spacing w:after="60"/>
              <w:jc w:val="center"/>
              <w:rPr>
                <w:color w:val="auto"/>
              </w:rPr>
            </w:pPr>
            <w:r w:rsidRPr="00947BF7">
              <w:rPr>
                <w:rFonts w:ascii="Calibri" w:hAnsi="Calibri"/>
                <w:color w:val="auto"/>
                <w:sz w:val="20"/>
              </w:rPr>
              <w:t>2.8 (1.6, 5.1)</w:t>
            </w:r>
          </w:p>
        </w:tc>
        <w:tc>
          <w:tcPr>
            <w:tcW w:w="3192" w:type="dxa"/>
          </w:tcPr>
          <w:p w14:paraId="70F74649" w14:textId="77777777" w:rsidR="00066508" w:rsidRPr="00947BF7" w:rsidRDefault="00000000">
            <w:pPr>
              <w:keepNext/>
              <w:widowControl w:val="0"/>
              <w:spacing w:after="60"/>
              <w:jc w:val="center"/>
              <w:rPr>
                <w:color w:val="auto"/>
              </w:rPr>
            </w:pPr>
            <w:r w:rsidRPr="00947BF7">
              <w:rPr>
                <w:rFonts w:ascii="Calibri" w:hAnsi="Calibri"/>
                <w:color w:val="auto"/>
                <w:sz w:val="20"/>
              </w:rPr>
              <w:t>41.0 (3.2)</w:t>
            </w:r>
          </w:p>
        </w:tc>
      </w:tr>
      <w:tr w:rsidR="00947BF7" w:rsidRPr="00947BF7" w14:paraId="22E33ADF" w14:textId="77777777" w:rsidTr="00947BF7">
        <w:tc>
          <w:tcPr>
            <w:tcW w:w="3192" w:type="dxa"/>
          </w:tcPr>
          <w:p w14:paraId="79E1A14D" w14:textId="77777777" w:rsidR="00066508" w:rsidRPr="00947BF7" w:rsidRDefault="00000000">
            <w:pPr>
              <w:keepNext/>
              <w:widowControl w:val="0"/>
              <w:spacing w:after="60"/>
              <w:rPr>
                <w:color w:val="auto"/>
              </w:rPr>
            </w:pPr>
            <w:r w:rsidRPr="00947BF7">
              <w:rPr>
                <w:rFonts w:ascii="Calibri" w:hAnsi="Calibri"/>
                <w:color w:val="auto"/>
                <w:sz w:val="20"/>
              </w:rPr>
              <w:t>MEOHP</w:t>
            </w:r>
          </w:p>
        </w:tc>
        <w:tc>
          <w:tcPr>
            <w:tcW w:w="3192" w:type="dxa"/>
          </w:tcPr>
          <w:p w14:paraId="5FF5F903" w14:textId="77777777" w:rsidR="00066508" w:rsidRPr="00947BF7" w:rsidRDefault="00000000">
            <w:pPr>
              <w:keepNext/>
              <w:widowControl w:val="0"/>
              <w:spacing w:after="60"/>
              <w:jc w:val="center"/>
              <w:rPr>
                <w:color w:val="auto"/>
              </w:rPr>
            </w:pPr>
            <w:r w:rsidRPr="00947BF7">
              <w:rPr>
                <w:rFonts w:ascii="Calibri" w:hAnsi="Calibri"/>
                <w:color w:val="auto"/>
                <w:sz w:val="20"/>
              </w:rPr>
              <w:t>12.2 (7.1, 20.4)</w:t>
            </w:r>
          </w:p>
        </w:tc>
        <w:tc>
          <w:tcPr>
            <w:tcW w:w="3192" w:type="dxa"/>
          </w:tcPr>
          <w:p w14:paraId="7A5ED375"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8BD8574" w14:textId="77777777" w:rsidTr="00947BF7">
        <w:tc>
          <w:tcPr>
            <w:tcW w:w="3192" w:type="dxa"/>
          </w:tcPr>
          <w:p w14:paraId="02565129" w14:textId="77777777" w:rsidR="00066508" w:rsidRPr="00947BF7" w:rsidRDefault="00000000">
            <w:pPr>
              <w:keepNext/>
              <w:widowControl w:val="0"/>
              <w:spacing w:after="60"/>
              <w:rPr>
                <w:color w:val="auto"/>
              </w:rPr>
            </w:pPr>
            <w:r w:rsidRPr="00947BF7">
              <w:rPr>
                <w:rFonts w:ascii="Calibri" w:hAnsi="Calibri"/>
                <w:color w:val="auto"/>
                <w:sz w:val="20"/>
              </w:rPr>
              <w:t>MEP</w:t>
            </w:r>
          </w:p>
        </w:tc>
        <w:tc>
          <w:tcPr>
            <w:tcW w:w="3192" w:type="dxa"/>
          </w:tcPr>
          <w:p w14:paraId="447444B2" w14:textId="77777777" w:rsidR="00066508" w:rsidRPr="00947BF7" w:rsidRDefault="00000000">
            <w:pPr>
              <w:keepNext/>
              <w:widowControl w:val="0"/>
              <w:spacing w:after="60"/>
              <w:jc w:val="center"/>
              <w:rPr>
                <w:color w:val="auto"/>
              </w:rPr>
            </w:pPr>
            <w:r w:rsidRPr="00947BF7">
              <w:rPr>
                <w:rFonts w:ascii="Calibri" w:hAnsi="Calibri"/>
                <w:color w:val="auto"/>
                <w:sz w:val="20"/>
              </w:rPr>
              <w:t>32.5 (15.0, 79.2)</w:t>
            </w:r>
          </w:p>
        </w:tc>
        <w:tc>
          <w:tcPr>
            <w:tcW w:w="3192" w:type="dxa"/>
          </w:tcPr>
          <w:p w14:paraId="3B7C405A"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310D836A" w14:textId="77777777" w:rsidTr="00947BF7">
        <w:tc>
          <w:tcPr>
            <w:tcW w:w="3192" w:type="dxa"/>
          </w:tcPr>
          <w:p w14:paraId="09B574EE" w14:textId="77777777" w:rsidR="00066508" w:rsidRPr="00947BF7" w:rsidRDefault="00000000">
            <w:pPr>
              <w:keepNext/>
              <w:widowControl w:val="0"/>
              <w:spacing w:after="60"/>
              <w:rPr>
                <w:color w:val="auto"/>
              </w:rPr>
            </w:pPr>
            <w:proofErr w:type="spellStart"/>
            <w:r w:rsidRPr="00947BF7">
              <w:rPr>
                <w:rFonts w:ascii="Calibri" w:hAnsi="Calibri"/>
                <w:color w:val="auto"/>
                <w:sz w:val="20"/>
              </w:rPr>
              <w:t>MiBP</w:t>
            </w:r>
            <w:proofErr w:type="spellEnd"/>
          </w:p>
        </w:tc>
        <w:tc>
          <w:tcPr>
            <w:tcW w:w="3192" w:type="dxa"/>
          </w:tcPr>
          <w:p w14:paraId="1153945F" w14:textId="77777777" w:rsidR="00066508" w:rsidRPr="00947BF7" w:rsidRDefault="00000000">
            <w:pPr>
              <w:keepNext/>
              <w:widowControl w:val="0"/>
              <w:spacing w:after="60"/>
              <w:jc w:val="center"/>
              <w:rPr>
                <w:color w:val="auto"/>
              </w:rPr>
            </w:pPr>
            <w:r w:rsidRPr="00947BF7">
              <w:rPr>
                <w:rFonts w:ascii="Calibri" w:hAnsi="Calibri"/>
                <w:color w:val="auto"/>
                <w:sz w:val="20"/>
              </w:rPr>
              <w:t>40.2 (24.5, 71.1)</w:t>
            </w:r>
          </w:p>
        </w:tc>
        <w:tc>
          <w:tcPr>
            <w:tcW w:w="3192" w:type="dxa"/>
          </w:tcPr>
          <w:p w14:paraId="4E6FC60B"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3E313EA0" w14:textId="77777777" w:rsidTr="00947BF7">
        <w:tc>
          <w:tcPr>
            <w:tcW w:w="3192" w:type="dxa"/>
          </w:tcPr>
          <w:p w14:paraId="6E77572A" w14:textId="77777777" w:rsidR="00066508" w:rsidRPr="00947BF7" w:rsidRDefault="00000000">
            <w:pPr>
              <w:keepNext/>
              <w:widowControl w:val="0"/>
              <w:spacing w:after="60"/>
              <w:rPr>
                <w:color w:val="auto"/>
              </w:rPr>
            </w:pPr>
            <w:proofErr w:type="spellStart"/>
            <w:r w:rsidRPr="00947BF7">
              <w:rPr>
                <w:rFonts w:ascii="Calibri" w:hAnsi="Calibri"/>
                <w:color w:val="auto"/>
                <w:sz w:val="20"/>
              </w:rPr>
              <w:t>MnBP</w:t>
            </w:r>
            <w:proofErr w:type="spellEnd"/>
          </w:p>
        </w:tc>
        <w:tc>
          <w:tcPr>
            <w:tcW w:w="3192" w:type="dxa"/>
          </w:tcPr>
          <w:p w14:paraId="7357E868" w14:textId="77777777" w:rsidR="00066508" w:rsidRPr="00947BF7" w:rsidRDefault="00000000">
            <w:pPr>
              <w:keepNext/>
              <w:widowControl w:val="0"/>
              <w:spacing w:after="60"/>
              <w:jc w:val="center"/>
              <w:rPr>
                <w:color w:val="auto"/>
              </w:rPr>
            </w:pPr>
            <w:r w:rsidRPr="00947BF7">
              <w:rPr>
                <w:rFonts w:ascii="Calibri" w:hAnsi="Calibri"/>
                <w:color w:val="auto"/>
                <w:sz w:val="20"/>
              </w:rPr>
              <w:t>22.7 (14.5, 38.8)</w:t>
            </w:r>
          </w:p>
        </w:tc>
        <w:tc>
          <w:tcPr>
            <w:tcW w:w="3192" w:type="dxa"/>
          </w:tcPr>
          <w:p w14:paraId="0E7BCB41"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D191F10" w14:textId="77777777" w:rsidTr="00947BF7">
        <w:tc>
          <w:tcPr>
            <w:tcW w:w="3192" w:type="dxa"/>
          </w:tcPr>
          <w:p w14:paraId="023C5AF1" w14:textId="77777777" w:rsidR="00066508" w:rsidRPr="00947BF7" w:rsidRDefault="00000000">
            <w:pPr>
              <w:keepNext/>
              <w:widowControl w:val="0"/>
              <w:spacing w:after="60"/>
              <w:rPr>
                <w:color w:val="auto"/>
              </w:rPr>
            </w:pPr>
            <w:r w:rsidRPr="00947BF7">
              <w:rPr>
                <w:rFonts w:ascii="Calibri" w:hAnsi="Calibri"/>
                <w:color w:val="auto"/>
                <w:sz w:val="20"/>
              </w:rPr>
              <w:t>oh-</w:t>
            </w:r>
            <w:proofErr w:type="spellStart"/>
            <w:r w:rsidRPr="00947BF7">
              <w:rPr>
                <w:rFonts w:ascii="Calibri" w:hAnsi="Calibri"/>
                <w:color w:val="auto"/>
                <w:sz w:val="20"/>
              </w:rPr>
              <w:t>MiNP</w:t>
            </w:r>
            <w:proofErr w:type="spellEnd"/>
          </w:p>
        </w:tc>
        <w:tc>
          <w:tcPr>
            <w:tcW w:w="3192" w:type="dxa"/>
          </w:tcPr>
          <w:p w14:paraId="607988B8" w14:textId="77777777" w:rsidR="00066508" w:rsidRPr="00947BF7" w:rsidRDefault="00000000">
            <w:pPr>
              <w:keepNext/>
              <w:widowControl w:val="0"/>
              <w:spacing w:after="60"/>
              <w:jc w:val="center"/>
              <w:rPr>
                <w:color w:val="auto"/>
              </w:rPr>
            </w:pPr>
            <w:r w:rsidRPr="00947BF7">
              <w:rPr>
                <w:rFonts w:ascii="Calibri" w:hAnsi="Calibri"/>
                <w:color w:val="auto"/>
                <w:sz w:val="20"/>
              </w:rPr>
              <w:t>5.0 (3.1, 9.3)</w:t>
            </w:r>
          </w:p>
        </w:tc>
        <w:tc>
          <w:tcPr>
            <w:tcW w:w="3192" w:type="dxa"/>
          </w:tcPr>
          <w:p w14:paraId="317EEB64"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41E1FB6" w14:textId="77777777" w:rsidTr="00947BF7">
        <w:tc>
          <w:tcPr>
            <w:tcW w:w="3192" w:type="dxa"/>
          </w:tcPr>
          <w:p w14:paraId="77C98A71" w14:textId="77777777" w:rsidR="00066508" w:rsidRPr="00947BF7" w:rsidRDefault="00000000">
            <w:pPr>
              <w:keepNext/>
              <w:widowControl w:val="0"/>
              <w:spacing w:after="60"/>
              <w:rPr>
                <w:color w:val="auto"/>
              </w:rPr>
            </w:pPr>
            <w:r w:rsidRPr="00947BF7">
              <w:rPr>
                <w:rFonts w:ascii="Calibri" w:hAnsi="Calibri"/>
                <w:color w:val="auto"/>
                <w:sz w:val="20"/>
              </w:rPr>
              <w:t>oxo-</w:t>
            </w:r>
            <w:proofErr w:type="spellStart"/>
            <w:r w:rsidRPr="00947BF7">
              <w:rPr>
                <w:rFonts w:ascii="Calibri" w:hAnsi="Calibri"/>
                <w:color w:val="auto"/>
                <w:sz w:val="20"/>
              </w:rPr>
              <w:t>MiNP</w:t>
            </w:r>
            <w:proofErr w:type="spellEnd"/>
          </w:p>
        </w:tc>
        <w:tc>
          <w:tcPr>
            <w:tcW w:w="3192" w:type="dxa"/>
          </w:tcPr>
          <w:p w14:paraId="09D104F8" w14:textId="77777777" w:rsidR="00066508" w:rsidRPr="00947BF7" w:rsidRDefault="00000000">
            <w:pPr>
              <w:keepNext/>
              <w:widowControl w:val="0"/>
              <w:spacing w:after="60"/>
              <w:jc w:val="center"/>
              <w:rPr>
                <w:color w:val="auto"/>
              </w:rPr>
            </w:pPr>
            <w:r w:rsidRPr="00947BF7">
              <w:rPr>
                <w:rFonts w:ascii="Calibri" w:hAnsi="Calibri"/>
                <w:color w:val="auto"/>
                <w:sz w:val="20"/>
              </w:rPr>
              <w:t>2.7 (1.7, 5.0)</w:t>
            </w:r>
          </w:p>
        </w:tc>
        <w:tc>
          <w:tcPr>
            <w:tcW w:w="3192" w:type="dxa"/>
          </w:tcPr>
          <w:p w14:paraId="32B85192"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6D6E373" w14:textId="77777777" w:rsidTr="00947BF7">
        <w:tc>
          <w:tcPr>
            <w:tcW w:w="9576" w:type="dxa"/>
            <w:gridSpan w:val="3"/>
          </w:tcPr>
          <w:p w14:paraId="72B36281"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a</w:t>
            </w:r>
            <w:r w:rsidRPr="00947BF7">
              <w:rPr>
                <w:rFonts w:ascii="Calibri" w:hAnsi="Calibri"/>
                <w:color w:val="auto"/>
                <w:sz w:val="20"/>
              </w:rPr>
              <w:t>Median</w:t>
            </w:r>
            <w:proofErr w:type="spellEnd"/>
            <w:r w:rsidRPr="00947BF7">
              <w:rPr>
                <w:rFonts w:ascii="Calibri" w:hAnsi="Calibri"/>
                <w:color w:val="auto"/>
                <w:sz w:val="20"/>
              </w:rPr>
              <w:t xml:space="preserve"> (IQR)</w:t>
            </w:r>
          </w:p>
        </w:tc>
      </w:tr>
      <w:tr w:rsidR="00947BF7" w:rsidRPr="00947BF7" w14:paraId="3122B12C" w14:textId="77777777" w:rsidTr="00947BF7">
        <w:tc>
          <w:tcPr>
            <w:tcW w:w="9576" w:type="dxa"/>
            <w:gridSpan w:val="3"/>
          </w:tcPr>
          <w:p w14:paraId="5CE0A4E4"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b</w:t>
            </w:r>
            <w:r w:rsidRPr="00947BF7">
              <w:rPr>
                <w:rFonts w:ascii="Calibri" w:hAnsi="Calibri"/>
                <w:color w:val="auto"/>
                <w:sz w:val="20"/>
              </w:rPr>
              <w:t>N</w:t>
            </w:r>
            <w:proofErr w:type="spellEnd"/>
            <w:r w:rsidRPr="00947BF7">
              <w:rPr>
                <w:rFonts w:ascii="Calibri" w:hAnsi="Calibri"/>
                <w:color w:val="auto"/>
                <w:sz w:val="20"/>
              </w:rPr>
              <w:t xml:space="preserve"> missing (% missing)</w:t>
            </w:r>
            <w:bookmarkEnd w:id="285"/>
          </w:p>
        </w:tc>
      </w:tr>
    </w:tbl>
    <w:p w14:paraId="57E60B76" w14:textId="77777777" w:rsidR="00414DA6" w:rsidRPr="00947BF7" w:rsidRDefault="00414DA6" w:rsidP="00CD6B65">
      <w:pPr>
        <w:pStyle w:val="BodyText"/>
        <w:spacing w:line="240" w:lineRule="auto"/>
      </w:pPr>
    </w:p>
    <w:p w14:paraId="104BECF7" w14:textId="77777777" w:rsidR="00414DA6" w:rsidRPr="00947BF7" w:rsidRDefault="00414DA6" w:rsidP="00CD6B65">
      <w:pPr>
        <w:pStyle w:val="BodyText"/>
        <w:spacing w:line="240" w:lineRule="auto"/>
      </w:pPr>
    </w:p>
    <w:p w14:paraId="5CD5D390" w14:textId="77777777" w:rsidR="00414DA6" w:rsidRPr="00947BF7" w:rsidRDefault="00414DA6" w:rsidP="00CD6B65">
      <w:pPr>
        <w:pStyle w:val="BodyText"/>
        <w:spacing w:line="240" w:lineRule="auto"/>
      </w:pPr>
    </w:p>
    <w:p w14:paraId="6A09CC89" w14:textId="77777777" w:rsidR="00414DA6" w:rsidRPr="00947BF7" w:rsidRDefault="00414DA6" w:rsidP="00CD6B65">
      <w:pPr>
        <w:pStyle w:val="BodyText"/>
        <w:spacing w:line="240" w:lineRule="auto"/>
      </w:pPr>
    </w:p>
    <w:p w14:paraId="63BEDE7F" w14:textId="77777777" w:rsidR="00414DA6" w:rsidRPr="00947BF7" w:rsidRDefault="00414DA6" w:rsidP="00CD6B65">
      <w:pPr>
        <w:pStyle w:val="BodyText"/>
        <w:spacing w:line="240" w:lineRule="auto"/>
      </w:pPr>
    </w:p>
    <w:p w14:paraId="2BA642FB" w14:textId="77777777" w:rsidR="00414DA6" w:rsidRPr="00947BF7" w:rsidRDefault="00414DA6" w:rsidP="00CD6B65">
      <w:pPr>
        <w:pStyle w:val="BodyText"/>
        <w:spacing w:line="240" w:lineRule="auto"/>
      </w:pPr>
    </w:p>
    <w:p w14:paraId="54DDDE9D" w14:textId="77777777" w:rsidR="00414DA6" w:rsidRPr="00947BF7" w:rsidRDefault="00414DA6" w:rsidP="00CD6B65">
      <w:pPr>
        <w:pStyle w:val="BodyText"/>
        <w:spacing w:line="240" w:lineRule="auto"/>
      </w:pPr>
    </w:p>
    <w:p w14:paraId="127CA1C4" w14:textId="41C54804" w:rsidR="00CD6B65" w:rsidRPr="00947BF7" w:rsidRDefault="00CD6B65" w:rsidP="00947BF7">
      <w:pPr>
        <w:pStyle w:val="BodyText"/>
        <w:spacing w:line="240" w:lineRule="auto"/>
      </w:pPr>
      <w:r w:rsidRPr="00947BF7">
        <w:lastRenderedPageBreak/>
        <w:t xml:space="preserve">Table 3. </w:t>
      </w:r>
      <w:r w:rsidRPr="00947BF7">
        <w:rPr>
          <w:b/>
          <w:bCs/>
        </w:rPr>
        <w:t>Participants derived glucocorticosteroids concentrations expressed in ng/ml (HELIX subcohort; 2013-2016).</w:t>
      </w:r>
    </w:p>
    <w:tbl>
      <w:tblPr>
        <w:tblStyle w:val="ListTable6Colorful"/>
        <w:tblW w:w="0" w:type="auto"/>
        <w:tblLayout w:type="fixed"/>
        <w:tblLook w:val="0600" w:firstRow="0" w:lastRow="0" w:firstColumn="0" w:lastColumn="0" w:noHBand="1" w:noVBand="1"/>
      </w:tblPr>
      <w:tblGrid>
        <w:gridCol w:w="3363"/>
        <w:gridCol w:w="4136"/>
        <w:gridCol w:w="2077"/>
      </w:tblGrid>
      <w:tr w:rsidR="00947BF7" w:rsidRPr="00947BF7" w14:paraId="28695A4A" w14:textId="77777777" w:rsidTr="00947BF7">
        <w:tc>
          <w:tcPr>
            <w:tcW w:w="3363" w:type="dxa"/>
          </w:tcPr>
          <w:p w14:paraId="1352D8F8" w14:textId="77777777" w:rsidR="00066508" w:rsidRPr="00947BF7" w:rsidRDefault="00000000">
            <w:pPr>
              <w:keepNext/>
              <w:widowControl w:val="0"/>
              <w:spacing w:after="60"/>
              <w:rPr>
                <w:color w:val="auto"/>
              </w:rPr>
            </w:pPr>
            <w:bookmarkStart w:id="286" w:name="tbl-met-new-desc"/>
            <w:bookmarkEnd w:id="283"/>
            <w:r w:rsidRPr="00947BF7">
              <w:rPr>
                <w:rFonts w:ascii="Calibri" w:hAnsi="Calibri"/>
                <w:b/>
                <w:color w:val="auto"/>
                <w:sz w:val="20"/>
              </w:rPr>
              <w:t>Characteristic</w:t>
            </w:r>
          </w:p>
        </w:tc>
        <w:tc>
          <w:tcPr>
            <w:tcW w:w="4136" w:type="dxa"/>
          </w:tcPr>
          <w:p w14:paraId="6C5A55B8" w14:textId="77777777" w:rsidR="00066508" w:rsidRPr="00947BF7" w:rsidRDefault="00000000">
            <w:pPr>
              <w:keepNext/>
              <w:widowControl w:val="0"/>
              <w:spacing w:after="60"/>
              <w:jc w:val="center"/>
              <w:rPr>
                <w:color w:val="auto"/>
              </w:rPr>
            </w:pPr>
            <w:r w:rsidRPr="00947BF7">
              <w:rPr>
                <w:rFonts w:ascii="Calibri" w:hAnsi="Calibri"/>
                <w:b/>
                <w:color w:val="auto"/>
                <w:sz w:val="20"/>
              </w:rPr>
              <w:t>N = 1,004</w:t>
            </w:r>
            <w:r w:rsidRPr="00947BF7">
              <w:rPr>
                <w:rFonts w:ascii="Calibri" w:hAnsi="Calibri"/>
                <w:i/>
                <w:color w:val="auto"/>
                <w:sz w:val="20"/>
                <w:vertAlign w:val="superscript"/>
              </w:rPr>
              <w:t>a</w:t>
            </w:r>
          </w:p>
        </w:tc>
        <w:tc>
          <w:tcPr>
            <w:tcW w:w="2077" w:type="dxa"/>
          </w:tcPr>
          <w:p w14:paraId="60975373" w14:textId="77777777" w:rsidR="00066508" w:rsidRPr="00947BF7" w:rsidRDefault="00000000">
            <w:pPr>
              <w:keepNext/>
              <w:widowControl w:val="0"/>
              <w:spacing w:after="60"/>
              <w:jc w:val="center"/>
              <w:rPr>
                <w:color w:val="auto"/>
              </w:rPr>
            </w:pPr>
            <w:r w:rsidRPr="00947BF7">
              <w:rPr>
                <w:rFonts w:ascii="Calibri" w:hAnsi="Calibri"/>
                <w:b/>
                <w:color w:val="auto"/>
                <w:sz w:val="20"/>
              </w:rPr>
              <w:t>N = 976</w:t>
            </w:r>
            <w:proofErr w:type="gramStart"/>
            <w:r w:rsidRPr="00947BF7">
              <w:rPr>
                <w:rFonts w:ascii="Calibri" w:hAnsi="Calibri"/>
                <w:i/>
                <w:color w:val="auto"/>
                <w:sz w:val="20"/>
                <w:vertAlign w:val="superscript"/>
              </w:rPr>
              <w:t>a,b</w:t>
            </w:r>
            <w:proofErr w:type="gramEnd"/>
          </w:p>
        </w:tc>
      </w:tr>
      <w:tr w:rsidR="00947BF7" w:rsidRPr="00947BF7" w14:paraId="693263AE" w14:textId="77777777" w:rsidTr="00947BF7">
        <w:tc>
          <w:tcPr>
            <w:tcW w:w="3363" w:type="dxa"/>
          </w:tcPr>
          <w:p w14:paraId="6CB997DB" w14:textId="77777777" w:rsidR="00066508" w:rsidRPr="00947BF7" w:rsidRDefault="00000000">
            <w:pPr>
              <w:keepNext/>
              <w:widowControl w:val="0"/>
              <w:spacing w:after="60"/>
              <w:rPr>
                <w:color w:val="auto"/>
              </w:rPr>
            </w:pPr>
            <w:r w:rsidRPr="00947BF7">
              <w:rPr>
                <w:rFonts w:ascii="Calibri" w:hAnsi="Calibri"/>
                <w:color w:val="auto"/>
                <w:sz w:val="20"/>
              </w:rPr>
              <w:t>cortisol production</w:t>
            </w:r>
          </w:p>
        </w:tc>
        <w:tc>
          <w:tcPr>
            <w:tcW w:w="4136" w:type="dxa"/>
          </w:tcPr>
          <w:p w14:paraId="270397A2" w14:textId="77777777" w:rsidR="00066508" w:rsidRPr="00947BF7" w:rsidRDefault="00000000">
            <w:pPr>
              <w:keepNext/>
              <w:widowControl w:val="0"/>
              <w:spacing w:after="60"/>
              <w:jc w:val="center"/>
              <w:rPr>
                <w:color w:val="auto"/>
              </w:rPr>
            </w:pPr>
            <w:r w:rsidRPr="00947BF7">
              <w:rPr>
                <w:rFonts w:ascii="Calibri" w:hAnsi="Calibri"/>
                <w:color w:val="auto"/>
                <w:sz w:val="20"/>
              </w:rPr>
              <w:t>4,607.9 (2,859.9, 6,789.5); 18.0 (1.79)</w:t>
            </w:r>
          </w:p>
        </w:tc>
        <w:tc>
          <w:tcPr>
            <w:tcW w:w="2077" w:type="dxa"/>
          </w:tcPr>
          <w:p w14:paraId="4FDCEB0E" w14:textId="77777777" w:rsidR="00066508" w:rsidRPr="00947BF7" w:rsidRDefault="00000000">
            <w:pPr>
              <w:keepNext/>
              <w:widowControl w:val="0"/>
              <w:spacing w:after="60"/>
              <w:jc w:val="center"/>
              <w:rPr>
                <w:color w:val="auto"/>
              </w:rPr>
            </w:pPr>
            <w:r w:rsidRPr="00947BF7">
              <w:rPr>
                <w:rFonts w:ascii="Calibri" w:hAnsi="Calibri"/>
                <w:color w:val="auto"/>
                <w:sz w:val="20"/>
              </w:rPr>
              <w:t>4,559.5 (2,828.4, 6,750.2); 17.0 (1.74)</w:t>
            </w:r>
          </w:p>
        </w:tc>
      </w:tr>
      <w:tr w:rsidR="00947BF7" w:rsidRPr="00947BF7" w14:paraId="5066EEB6" w14:textId="77777777" w:rsidTr="00947BF7">
        <w:tc>
          <w:tcPr>
            <w:tcW w:w="3363" w:type="dxa"/>
          </w:tcPr>
          <w:p w14:paraId="4D27041E" w14:textId="77777777" w:rsidR="00066508" w:rsidRPr="00947BF7" w:rsidRDefault="00000000">
            <w:pPr>
              <w:keepNext/>
              <w:widowControl w:val="0"/>
              <w:spacing w:after="60"/>
              <w:rPr>
                <w:color w:val="auto"/>
              </w:rPr>
            </w:pPr>
            <w:r w:rsidRPr="00947BF7">
              <w:rPr>
                <w:rFonts w:ascii="Calibri" w:hAnsi="Calibri"/>
                <w:color w:val="auto"/>
                <w:sz w:val="20"/>
              </w:rPr>
              <w:t>cortisone production</w:t>
            </w:r>
          </w:p>
        </w:tc>
        <w:tc>
          <w:tcPr>
            <w:tcW w:w="4136" w:type="dxa"/>
          </w:tcPr>
          <w:p w14:paraId="6CD5E10A" w14:textId="77777777" w:rsidR="00066508" w:rsidRPr="00947BF7" w:rsidRDefault="00000000">
            <w:pPr>
              <w:keepNext/>
              <w:widowControl w:val="0"/>
              <w:spacing w:after="60"/>
              <w:jc w:val="center"/>
              <w:rPr>
                <w:color w:val="auto"/>
              </w:rPr>
            </w:pPr>
            <w:r w:rsidRPr="00947BF7">
              <w:rPr>
                <w:rFonts w:ascii="Calibri" w:hAnsi="Calibri"/>
                <w:color w:val="auto"/>
                <w:sz w:val="20"/>
              </w:rPr>
              <w:t>4,608.1 (2,920.8, 6,843.9); 19.0 (1.89)</w:t>
            </w:r>
          </w:p>
        </w:tc>
        <w:tc>
          <w:tcPr>
            <w:tcW w:w="2077" w:type="dxa"/>
          </w:tcPr>
          <w:p w14:paraId="64273D48" w14:textId="77777777" w:rsidR="00066508" w:rsidRPr="00947BF7" w:rsidRDefault="00000000">
            <w:pPr>
              <w:keepNext/>
              <w:widowControl w:val="0"/>
              <w:spacing w:after="60"/>
              <w:jc w:val="center"/>
              <w:rPr>
                <w:color w:val="auto"/>
              </w:rPr>
            </w:pPr>
            <w:r w:rsidRPr="00947BF7">
              <w:rPr>
                <w:rFonts w:ascii="Calibri" w:hAnsi="Calibri"/>
                <w:color w:val="auto"/>
                <w:sz w:val="20"/>
              </w:rPr>
              <w:t>4,580.7 (2,894.4, 6,802.4); 18.0 (1.84)</w:t>
            </w:r>
          </w:p>
        </w:tc>
      </w:tr>
      <w:tr w:rsidR="00947BF7" w:rsidRPr="00947BF7" w14:paraId="4ED6D7EE" w14:textId="77777777" w:rsidTr="00947BF7">
        <w:tc>
          <w:tcPr>
            <w:tcW w:w="3363" w:type="dxa"/>
          </w:tcPr>
          <w:p w14:paraId="17E0AA1D" w14:textId="77777777" w:rsidR="00066508" w:rsidRPr="00947BF7" w:rsidRDefault="00000000">
            <w:pPr>
              <w:keepNext/>
              <w:widowControl w:val="0"/>
              <w:spacing w:after="60"/>
              <w:rPr>
                <w:color w:val="auto"/>
              </w:rPr>
            </w:pPr>
            <w:r w:rsidRPr="00947BF7">
              <w:rPr>
                <w:rFonts w:ascii="Calibri" w:hAnsi="Calibri"/>
                <w:color w:val="auto"/>
                <w:sz w:val="20"/>
              </w:rPr>
              <w:t>corticosterone production</w:t>
            </w:r>
          </w:p>
        </w:tc>
        <w:tc>
          <w:tcPr>
            <w:tcW w:w="4136" w:type="dxa"/>
          </w:tcPr>
          <w:p w14:paraId="20EAE6E4" w14:textId="77777777" w:rsidR="00066508" w:rsidRPr="00947BF7" w:rsidRDefault="00000000">
            <w:pPr>
              <w:keepNext/>
              <w:widowControl w:val="0"/>
              <w:spacing w:after="60"/>
              <w:jc w:val="center"/>
              <w:rPr>
                <w:color w:val="auto"/>
              </w:rPr>
            </w:pPr>
            <w:r w:rsidRPr="00947BF7">
              <w:rPr>
                <w:rFonts w:ascii="Calibri" w:hAnsi="Calibri"/>
                <w:color w:val="auto"/>
                <w:sz w:val="20"/>
              </w:rPr>
              <w:t>257.8 (157.9, 410.5); 3.0 (0.30)</w:t>
            </w:r>
          </w:p>
        </w:tc>
        <w:tc>
          <w:tcPr>
            <w:tcW w:w="2077" w:type="dxa"/>
          </w:tcPr>
          <w:p w14:paraId="6EA86FD3" w14:textId="77777777" w:rsidR="00066508" w:rsidRPr="00947BF7" w:rsidRDefault="00000000">
            <w:pPr>
              <w:keepNext/>
              <w:widowControl w:val="0"/>
              <w:spacing w:after="60"/>
              <w:jc w:val="center"/>
              <w:rPr>
                <w:color w:val="auto"/>
              </w:rPr>
            </w:pPr>
            <w:r w:rsidRPr="00947BF7">
              <w:rPr>
                <w:rFonts w:ascii="Calibri" w:hAnsi="Calibri"/>
                <w:color w:val="auto"/>
                <w:sz w:val="20"/>
              </w:rPr>
              <w:t>256.7 (157.5, 409.7); 3.0 (0.31)</w:t>
            </w:r>
          </w:p>
        </w:tc>
      </w:tr>
      <w:tr w:rsidR="00947BF7" w:rsidRPr="00947BF7" w14:paraId="1B63E287" w14:textId="77777777" w:rsidTr="00947BF7">
        <w:tc>
          <w:tcPr>
            <w:tcW w:w="9576" w:type="dxa"/>
            <w:gridSpan w:val="3"/>
          </w:tcPr>
          <w:p w14:paraId="23269D0E"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a</w:t>
            </w:r>
            <w:r w:rsidRPr="00947BF7">
              <w:rPr>
                <w:rFonts w:ascii="Calibri" w:hAnsi="Calibri"/>
                <w:color w:val="auto"/>
                <w:sz w:val="20"/>
              </w:rPr>
              <w:t>Median</w:t>
            </w:r>
            <w:proofErr w:type="spellEnd"/>
            <w:r w:rsidRPr="00947BF7">
              <w:rPr>
                <w:rFonts w:ascii="Calibri" w:hAnsi="Calibri"/>
                <w:color w:val="auto"/>
                <w:sz w:val="20"/>
              </w:rPr>
              <w:t xml:space="preserve"> (Q1, Q3); N Missing (% Missing)</w:t>
            </w:r>
          </w:p>
        </w:tc>
      </w:tr>
      <w:tr w:rsidR="00947BF7" w:rsidRPr="00947BF7" w14:paraId="37E81A06" w14:textId="77777777" w:rsidTr="00947BF7">
        <w:tc>
          <w:tcPr>
            <w:tcW w:w="9576" w:type="dxa"/>
            <w:gridSpan w:val="3"/>
          </w:tcPr>
          <w:p w14:paraId="61F6109C" w14:textId="77777777" w:rsidR="00066508" w:rsidRPr="00947BF7" w:rsidRDefault="00000000">
            <w:pPr>
              <w:keepNext/>
              <w:widowControl w:val="0"/>
              <w:spacing w:after="60"/>
              <w:rPr>
                <w:color w:val="auto"/>
              </w:rPr>
            </w:pPr>
            <w:proofErr w:type="spellStart"/>
            <w:r w:rsidRPr="00947BF7">
              <w:rPr>
                <w:rFonts w:ascii="Calibri" w:hAnsi="Calibri"/>
                <w:i/>
                <w:color w:val="auto"/>
                <w:sz w:val="20"/>
                <w:vertAlign w:val="superscript"/>
              </w:rPr>
              <w:t>b</w:t>
            </w:r>
            <w:r w:rsidRPr="00947BF7">
              <w:rPr>
                <w:rFonts w:ascii="Calibri" w:hAnsi="Calibri"/>
                <w:color w:val="auto"/>
                <w:sz w:val="20"/>
              </w:rPr>
              <w:t>Measurements</w:t>
            </w:r>
            <w:proofErr w:type="spellEnd"/>
            <w:r w:rsidRPr="00947BF7">
              <w:rPr>
                <w:rFonts w:ascii="Calibri" w:hAnsi="Calibri"/>
                <w:color w:val="auto"/>
                <w:sz w:val="20"/>
              </w:rPr>
              <w:t xml:space="preserve"> available for the HELIX subcohort.</w:t>
            </w:r>
            <w:bookmarkEnd w:id="286"/>
          </w:p>
        </w:tc>
      </w:tr>
    </w:tbl>
    <w:p w14:paraId="6C808580" w14:textId="77777777" w:rsidR="00066508" w:rsidRPr="00947BF7" w:rsidRDefault="00000000">
      <w:bookmarkStart w:id="287" w:name="Xfe21795c12cc91b54002b32d590cceab5746351"/>
      <w:bookmarkStart w:id="288" w:name="marginal-contrasts"/>
      <w:bookmarkEnd w:id="287"/>
      <w:bookmarkEnd w:id="288"/>
      <w:r w:rsidRPr="00947BF7">
        <w:br w:type="page"/>
      </w:r>
    </w:p>
    <w:p w14:paraId="3D0A1382" w14:textId="77777777" w:rsidR="00F15C5D" w:rsidRPr="00947BF7" w:rsidRDefault="00F15C5D"/>
    <w:sectPr w:rsidR="00F15C5D" w:rsidRPr="00947BF7" w:rsidSect="00947BF7">
      <w:footerReference w:type="even" r:id="rId56"/>
      <w:footerReference w:type="default" r:id="rId57"/>
      <w:footerReference w:type="first" r:id="rId58"/>
      <w:pgSz w:w="12240" w:h="15840"/>
      <w:pgMar w:top="1440" w:right="1440" w:bottom="1440" w:left="1440" w:header="0" w:footer="72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F7DCA" w14:textId="77777777" w:rsidR="00686C30" w:rsidRDefault="00686C30">
      <w:pPr>
        <w:spacing w:after="0"/>
      </w:pPr>
      <w:r>
        <w:separator/>
      </w:r>
    </w:p>
  </w:endnote>
  <w:endnote w:type="continuationSeparator" w:id="0">
    <w:p w14:paraId="2372BF18" w14:textId="77777777" w:rsidR="00686C30" w:rsidRDefault="00686C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840679"/>
      <w:docPartObj>
        <w:docPartGallery w:val="Page Numbers (Bottom of Page)"/>
        <w:docPartUnique/>
      </w:docPartObj>
    </w:sdtPr>
    <w:sdtContent>
      <w:p w14:paraId="5FC054BB"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707F81E4" w14:textId="77777777" w:rsidR="00066508" w:rsidRDefault="000665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3292144"/>
      <w:docPartObj>
        <w:docPartGallery w:val="Page Numbers (Bottom of Page)"/>
        <w:docPartUnique/>
      </w:docPartObj>
    </w:sdtPr>
    <w:sdtContent>
      <w:p w14:paraId="2FCF5962"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103</w:t>
        </w:r>
        <w:r>
          <w:rPr>
            <w:rStyle w:val="PageNumber"/>
          </w:rPr>
          <w:fldChar w:fldCharType="end"/>
        </w:r>
      </w:p>
    </w:sdtContent>
  </w:sdt>
  <w:p w14:paraId="40A4CFFB" w14:textId="77777777" w:rsidR="00066508" w:rsidRDefault="000665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502639"/>
      <w:docPartObj>
        <w:docPartGallery w:val="Page Numbers (Bottom of Page)"/>
        <w:docPartUnique/>
      </w:docPartObj>
    </w:sdtPr>
    <w:sdtContent>
      <w:p w14:paraId="57B9CBB3"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103</w:t>
        </w:r>
        <w:r>
          <w:rPr>
            <w:rStyle w:val="PageNumber"/>
          </w:rPr>
          <w:fldChar w:fldCharType="end"/>
        </w:r>
      </w:p>
    </w:sdtContent>
  </w:sdt>
  <w:p w14:paraId="0DC864AD" w14:textId="77777777" w:rsidR="00066508" w:rsidRDefault="000665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70C3F" w14:textId="77777777" w:rsidR="00686C30" w:rsidRDefault="00686C30">
      <w:pPr>
        <w:spacing w:after="0"/>
      </w:pPr>
      <w:r>
        <w:separator/>
      </w:r>
    </w:p>
  </w:footnote>
  <w:footnote w:type="continuationSeparator" w:id="0">
    <w:p w14:paraId="4B315D81" w14:textId="77777777" w:rsidR="00686C30" w:rsidRDefault="00686C30">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renzo Fabbri">
    <w15:presenceInfo w15:providerId="AD" w15:userId="S::lorenzo.fabbri01@estudiant.upf.edu::7423478b-e623-4935-a001-fcf6e3422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508"/>
    <w:rsid w:val="00005BE0"/>
    <w:rsid w:val="0002017A"/>
    <w:rsid w:val="00025787"/>
    <w:rsid w:val="0002594A"/>
    <w:rsid w:val="00044E9C"/>
    <w:rsid w:val="00046BF0"/>
    <w:rsid w:val="00053BC9"/>
    <w:rsid w:val="00060CC9"/>
    <w:rsid w:val="00063942"/>
    <w:rsid w:val="00066508"/>
    <w:rsid w:val="000931DA"/>
    <w:rsid w:val="000B3C28"/>
    <w:rsid w:val="001703E9"/>
    <w:rsid w:val="001A3A0D"/>
    <w:rsid w:val="001C6B54"/>
    <w:rsid w:val="001C7C52"/>
    <w:rsid w:val="001D1BE5"/>
    <w:rsid w:val="001E62BD"/>
    <w:rsid w:val="001E7265"/>
    <w:rsid w:val="00202E40"/>
    <w:rsid w:val="0020742D"/>
    <w:rsid w:val="00237761"/>
    <w:rsid w:val="00252929"/>
    <w:rsid w:val="002622A5"/>
    <w:rsid w:val="002640F0"/>
    <w:rsid w:val="00270393"/>
    <w:rsid w:val="00271C4B"/>
    <w:rsid w:val="002772F3"/>
    <w:rsid w:val="00290A18"/>
    <w:rsid w:val="002A6B69"/>
    <w:rsid w:val="002B2C31"/>
    <w:rsid w:val="002D3D68"/>
    <w:rsid w:val="002F6B8A"/>
    <w:rsid w:val="0031717E"/>
    <w:rsid w:val="00320ADE"/>
    <w:rsid w:val="00341CC9"/>
    <w:rsid w:val="00345E8F"/>
    <w:rsid w:val="00352123"/>
    <w:rsid w:val="00360A16"/>
    <w:rsid w:val="00364DF1"/>
    <w:rsid w:val="00386E56"/>
    <w:rsid w:val="003A5F40"/>
    <w:rsid w:val="003A7DA0"/>
    <w:rsid w:val="003B08B8"/>
    <w:rsid w:val="003F3315"/>
    <w:rsid w:val="004022E8"/>
    <w:rsid w:val="004057B2"/>
    <w:rsid w:val="00414DA6"/>
    <w:rsid w:val="004177DA"/>
    <w:rsid w:val="0042598E"/>
    <w:rsid w:val="00442AC1"/>
    <w:rsid w:val="004477F7"/>
    <w:rsid w:val="004504D2"/>
    <w:rsid w:val="0046330A"/>
    <w:rsid w:val="00481AC2"/>
    <w:rsid w:val="004825EA"/>
    <w:rsid w:val="00482A3D"/>
    <w:rsid w:val="004931FD"/>
    <w:rsid w:val="004B1974"/>
    <w:rsid w:val="004B3322"/>
    <w:rsid w:val="004B601C"/>
    <w:rsid w:val="004C0177"/>
    <w:rsid w:val="004E232D"/>
    <w:rsid w:val="004E393C"/>
    <w:rsid w:val="004F446A"/>
    <w:rsid w:val="005032A0"/>
    <w:rsid w:val="00506327"/>
    <w:rsid w:val="0053130F"/>
    <w:rsid w:val="00572819"/>
    <w:rsid w:val="00587362"/>
    <w:rsid w:val="00593843"/>
    <w:rsid w:val="005A34F8"/>
    <w:rsid w:val="005A6AA3"/>
    <w:rsid w:val="005C0890"/>
    <w:rsid w:val="005F2673"/>
    <w:rsid w:val="0060276C"/>
    <w:rsid w:val="00602785"/>
    <w:rsid w:val="006030DA"/>
    <w:rsid w:val="006032FC"/>
    <w:rsid w:val="006118D2"/>
    <w:rsid w:val="00686C30"/>
    <w:rsid w:val="0069014D"/>
    <w:rsid w:val="006956DD"/>
    <w:rsid w:val="006C3DDD"/>
    <w:rsid w:val="006D3BDB"/>
    <w:rsid w:val="00700F98"/>
    <w:rsid w:val="0070466D"/>
    <w:rsid w:val="0071331B"/>
    <w:rsid w:val="00722282"/>
    <w:rsid w:val="00730CE9"/>
    <w:rsid w:val="007366ED"/>
    <w:rsid w:val="007529A8"/>
    <w:rsid w:val="00765F2D"/>
    <w:rsid w:val="00774DF4"/>
    <w:rsid w:val="00785447"/>
    <w:rsid w:val="00790FF3"/>
    <w:rsid w:val="00793544"/>
    <w:rsid w:val="007C08F5"/>
    <w:rsid w:val="007C6B78"/>
    <w:rsid w:val="007D6629"/>
    <w:rsid w:val="007E3FE3"/>
    <w:rsid w:val="007F4E16"/>
    <w:rsid w:val="007F6CD8"/>
    <w:rsid w:val="00802061"/>
    <w:rsid w:val="00807064"/>
    <w:rsid w:val="0082575E"/>
    <w:rsid w:val="00840B5F"/>
    <w:rsid w:val="0086544A"/>
    <w:rsid w:val="008A40DC"/>
    <w:rsid w:val="008C30EE"/>
    <w:rsid w:val="008C6CE8"/>
    <w:rsid w:val="008F18D3"/>
    <w:rsid w:val="00913588"/>
    <w:rsid w:val="00947BF7"/>
    <w:rsid w:val="009524AB"/>
    <w:rsid w:val="00977267"/>
    <w:rsid w:val="00980A47"/>
    <w:rsid w:val="00993815"/>
    <w:rsid w:val="009A7C67"/>
    <w:rsid w:val="009B507E"/>
    <w:rsid w:val="009B5F88"/>
    <w:rsid w:val="009D59C0"/>
    <w:rsid w:val="00A318DC"/>
    <w:rsid w:val="00A42D3A"/>
    <w:rsid w:val="00A43FB5"/>
    <w:rsid w:val="00A86F2D"/>
    <w:rsid w:val="00A87975"/>
    <w:rsid w:val="00AB11BA"/>
    <w:rsid w:val="00AC4C07"/>
    <w:rsid w:val="00AD4289"/>
    <w:rsid w:val="00AE5039"/>
    <w:rsid w:val="00AE6D59"/>
    <w:rsid w:val="00AE71EA"/>
    <w:rsid w:val="00B00D99"/>
    <w:rsid w:val="00B23854"/>
    <w:rsid w:val="00B56E30"/>
    <w:rsid w:val="00B61399"/>
    <w:rsid w:val="00B77715"/>
    <w:rsid w:val="00B84537"/>
    <w:rsid w:val="00BC04A9"/>
    <w:rsid w:val="00BE1C1E"/>
    <w:rsid w:val="00C25C31"/>
    <w:rsid w:val="00C4408B"/>
    <w:rsid w:val="00C46D6C"/>
    <w:rsid w:val="00C62443"/>
    <w:rsid w:val="00C62FE7"/>
    <w:rsid w:val="00C667DD"/>
    <w:rsid w:val="00C66C4E"/>
    <w:rsid w:val="00C93BC7"/>
    <w:rsid w:val="00CB40D4"/>
    <w:rsid w:val="00CB74F2"/>
    <w:rsid w:val="00CB7856"/>
    <w:rsid w:val="00CC0B69"/>
    <w:rsid w:val="00CC16A3"/>
    <w:rsid w:val="00CD6B65"/>
    <w:rsid w:val="00CF04C7"/>
    <w:rsid w:val="00CF322C"/>
    <w:rsid w:val="00D11DF1"/>
    <w:rsid w:val="00D13BF6"/>
    <w:rsid w:val="00D2251E"/>
    <w:rsid w:val="00D77D75"/>
    <w:rsid w:val="00DA0AFC"/>
    <w:rsid w:val="00DA1F03"/>
    <w:rsid w:val="00DA1F2F"/>
    <w:rsid w:val="00DF47BB"/>
    <w:rsid w:val="00E43498"/>
    <w:rsid w:val="00E5125B"/>
    <w:rsid w:val="00E63220"/>
    <w:rsid w:val="00E65DD7"/>
    <w:rsid w:val="00E933B0"/>
    <w:rsid w:val="00EB268E"/>
    <w:rsid w:val="00EB5BF2"/>
    <w:rsid w:val="00EF1604"/>
    <w:rsid w:val="00F1132A"/>
    <w:rsid w:val="00F15C5D"/>
    <w:rsid w:val="00F21728"/>
    <w:rsid w:val="00F4679A"/>
    <w:rsid w:val="00F640E8"/>
    <w:rsid w:val="00F81DF3"/>
    <w:rsid w:val="00FA0172"/>
    <w:rsid w:val="00FB49D6"/>
    <w:rsid w:val="00FC3AD1"/>
    <w:rsid w:val="00FC4285"/>
    <w:rsid w:val="00FD5775"/>
    <w:rsid w:val="00FE1690"/>
    <w:rsid w:val="00FF58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ED84"/>
  <w15:docId w15:val="{76DB06C8-C485-9A4E-9257-3D8258EB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Aptos" w:eastAsiaTheme="minorEastAsia" w:hAnsi="Aptos"/>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00E7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10FD9"/>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qFormat/>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10FD9"/>
    <w:rPr>
      <w:rFonts w:eastAsiaTheme="majorEastAsia" w:cstheme="majorBidi"/>
      <w:color w:val="272727" w:themeColor="text1" w:themeTint="D8"/>
    </w:r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156082" w:themeColor="accent1"/>
    </w:rPr>
  </w:style>
  <w:style w:type="character" w:customStyle="1" w:styleId="HeaderChar">
    <w:name w:val="Header Char"/>
    <w:basedOn w:val="DefaultParagraphFont"/>
    <w:link w:val="Header"/>
    <w:qFormat/>
    <w:rsid w:val="005D65FA"/>
    <w:rPr>
      <w:rFonts w:eastAsiaTheme="minorEastAsia"/>
    </w:rPr>
  </w:style>
  <w:style w:type="character" w:customStyle="1" w:styleId="FooterChar">
    <w:name w:val="Footer Char"/>
    <w:basedOn w:val="DefaultParagraphFont"/>
    <w:link w:val="Footer"/>
    <w:qFormat/>
    <w:rsid w:val="005D65FA"/>
    <w:rPr>
      <w:rFonts w:eastAsiaTheme="minorEastAsia"/>
    </w:rPr>
  </w:style>
  <w:style w:type="character" w:styleId="PageNumber">
    <w:name w:val="page number"/>
    <w:basedOn w:val="DefaultParagraphFont"/>
    <w:qFormat/>
    <w:rsid w:val="005D65FA"/>
  </w:style>
  <w:style w:type="character" w:customStyle="1" w:styleId="KeywordTok">
    <w:name w:val="KeywordTok"/>
    <w:basedOn w:val="VerbatimChar"/>
    <w:qFormat/>
    <w:rPr>
      <w:rFonts w:ascii="Consolas" w:hAnsi="Consolas"/>
      <w:b/>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b/>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rsid w:val="005D65FA"/>
    <w:pPr>
      <w:spacing w:before="180" w:after="180" w:line="480" w:lineRule="auto"/>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rsid w:val="002C379A"/>
    <w:pPr>
      <w:spacing w:before="36" w:after="36"/>
    </w:pPr>
  </w:style>
  <w:style w:type="paragraph" w:styleId="Title">
    <w:name w:val="Title"/>
    <w:basedOn w:val="Normal"/>
    <w:next w:val="BodyText"/>
    <w:link w:val="TitleChar"/>
    <w:uiPriority w:val="10"/>
    <w:qFormat/>
    <w:rsid w:val="00600E7E"/>
    <w:pPr>
      <w:spacing w:after="80" w:line="480" w:lineRule="auto"/>
      <w:contextualSpacing/>
      <w:jc w:val="center"/>
    </w:pPr>
    <w:rPr>
      <w:rFonts w:asciiTheme="majorHAnsi" w:eastAsiaTheme="majorEastAsia" w:hAnsiTheme="majorHAnsi" w:cstheme="majorBidi"/>
      <w:spacing w:val="-10"/>
      <w:kern w:val="2"/>
      <w:sz w:val="56"/>
      <w:szCs w:val="56"/>
    </w:rPr>
  </w:style>
  <w:style w:type="paragraph" w:styleId="Subtitle">
    <w:name w:val="Subtitle"/>
    <w:basedOn w:val="Normal"/>
    <w:next w:val="BodyText"/>
    <w:link w:val="SubtitleChar"/>
    <w:uiPriority w:val="11"/>
    <w:qFormat/>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2C379A"/>
    <w:pPr>
      <w:keepNext/>
      <w:keepLines/>
      <w:spacing w:before="100" w:after="300" w:line="480" w:lineRule="auto"/>
    </w:pPr>
    <w:rPr>
      <w:sz w:val="20"/>
      <w:szCs w:val="20"/>
    </w:rPr>
  </w:style>
  <w:style w:type="paragraph" w:styleId="Bibliography">
    <w:name w:val="Bibliography"/>
    <w:basedOn w:val="Normal"/>
    <w:qFormat/>
    <w:rsid w:val="002C379A"/>
    <w:pPr>
      <w:spacing w:line="480" w:lineRule="auto"/>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rsid w:val="002C379A"/>
    <w:pPr>
      <w:keepNext/>
      <w:spacing w:line="480" w:lineRule="auto"/>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style>
  <w:style w:type="paragraph" w:customStyle="1" w:styleId="HeaderandFooter">
    <w:name w:val="Header and Footer"/>
    <w:basedOn w:val="Normal"/>
    <w:qFormat/>
  </w:style>
  <w:style w:type="paragraph" w:styleId="Header">
    <w:name w:val="header"/>
    <w:basedOn w:val="Normal"/>
    <w:link w:val="HeaderChar"/>
    <w:rsid w:val="005D65FA"/>
    <w:pPr>
      <w:tabs>
        <w:tab w:val="center" w:pos="4680"/>
        <w:tab w:val="right" w:pos="9360"/>
      </w:tabs>
      <w:spacing w:after="0"/>
    </w:pPr>
  </w:style>
  <w:style w:type="paragraph" w:styleId="Footer">
    <w:name w:val="footer"/>
    <w:basedOn w:val="Normal"/>
    <w:link w:val="FooterChar"/>
    <w:rsid w:val="005D65FA"/>
    <w:pPr>
      <w:tabs>
        <w:tab w:val="center" w:pos="4680"/>
        <w:tab w:val="right" w:pos="9360"/>
      </w:tabs>
      <w:spacing w:after="0"/>
    </w:pPr>
  </w:style>
  <w:style w:type="paragraph" w:customStyle="1" w:styleId="SourceCode">
    <w:name w:val="Source Code"/>
    <w:basedOn w:val="Normal"/>
    <w:link w:val="VerbatimChar"/>
    <w:qFormat/>
    <w:pPr>
      <w:shd w:val="clear" w:color="auto" w:fill="F1F3F5"/>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Revision">
    <w:name w:val="Revision"/>
    <w:hidden/>
    <w:rsid w:val="00572819"/>
    <w:pPr>
      <w:suppressAutoHyphens w:val="0"/>
    </w:pPr>
    <w:rPr>
      <w:rFonts w:ascii="Aptos" w:eastAsiaTheme="minorEastAsia" w:hAnsi="Aptos"/>
    </w:rPr>
  </w:style>
  <w:style w:type="character" w:styleId="FollowedHyperlink">
    <w:name w:val="FollowedHyperlink"/>
    <w:basedOn w:val="DefaultParagraphFont"/>
    <w:rsid w:val="00A318DC"/>
    <w:rPr>
      <w:color w:val="96607D" w:themeColor="followedHyperlink"/>
      <w:u w:val="single"/>
    </w:rPr>
  </w:style>
  <w:style w:type="character" w:styleId="UnresolvedMention">
    <w:name w:val="Unresolved Mention"/>
    <w:basedOn w:val="DefaultParagraphFont"/>
    <w:uiPriority w:val="99"/>
    <w:semiHidden/>
    <w:unhideWhenUsed/>
    <w:rsid w:val="00202E40"/>
    <w:rPr>
      <w:color w:val="605E5C"/>
      <w:shd w:val="clear" w:color="auto" w:fill="E1DFDD"/>
    </w:rPr>
  </w:style>
  <w:style w:type="character" w:styleId="PlaceholderText">
    <w:name w:val="Placeholder Text"/>
    <w:basedOn w:val="DefaultParagraphFont"/>
    <w:rsid w:val="00DA1F2F"/>
    <w:rPr>
      <w:color w:val="666666"/>
    </w:rPr>
  </w:style>
  <w:style w:type="table" w:styleId="ListTable2">
    <w:name w:val="List Table 2"/>
    <w:basedOn w:val="TableNormal"/>
    <w:uiPriority w:val="47"/>
    <w:rsid w:val="004931F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4931F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931FD"/>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rsid w:val="00493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4931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rsid w:val="004931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rsid w:val="004931F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rsid w:val="004931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4931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4931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rsid w:val="004931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rsid w:val="004931F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neNumber">
    <w:name w:val="line number"/>
    <w:basedOn w:val="DefaultParagraphFont"/>
    <w:rsid w:val="008C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657462">
      <w:bodyDiv w:val="1"/>
      <w:marLeft w:val="0"/>
      <w:marRight w:val="0"/>
      <w:marTop w:val="0"/>
      <w:marBottom w:val="0"/>
      <w:divBdr>
        <w:top w:val="none" w:sz="0" w:space="0" w:color="auto"/>
        <w:left w:val="none" w:sz="0" w:space="0" w:color="auto"/>
        <w:bottom w:val="none" w:sz="0" w:space="0" w:color="auto"/>
        <w:right w:val="none" w:sz="0" w:space="0" w:color="auto"/>
      </w:divBdr>
    </w:div>
    <w:div w:id="202678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neu0000085" TargetMode="External"/><Relationship Id="rId18" Type="http://schemas.openxmlformats.org/officeDocument/2006/relationships/hyperlink" Target="https://doi.org/10.3390/ijerph6031282" TargetMode="External"/><Relationship Id="rId26" Type="http://schemas.openxmlformats.org/officeDocument/2006/relationships/hyperlink" Target="https://doi.org/10.1016/j.envres.2019.108626" TargetMode="External"/><Relationship Id="rId39" Type="http://schemas.openxmlformats.org/officeDocument/2006/relationships/hyperlink" Target="https://doi.org/10.1097/EDE.0000000000000460" TargetMode="External"/><Relationship Id="rId21" Type="http://schemas.openxmlformats.org/officeDocument/2006/relationships/hyperlink" Target="https://doi.org/10.1016/j.envint.2018.09.056" TargetMode="External"/><Relationship Id="rId34" Type="http://schemas.openxmlformats.org/officeDocument/2006/relationships/hyperlink" Target="https://doi.org/10.1038/nrn2639" TargetMode="External"/><Relationship Id="rId42" Type="http://schemas.openxmlformats.org/officeDocument/2006/relationships/hyperlink" Target="https://doi.org/10.1093/aje/kwad198" TargetMode="External"/><Relationship Id="rId47" Type="http://schemas.openxmlformats.org/officeDocument/2006/relationships/hyperlink" Target="https://doi.org/10.1113/JP275429" TargetMode="External"/><Relationship Id="rId50" Type="http://schemas.openxmlformats.org/officeDocument/2006/relationships/hyperlink" Target="https://doi.org/10.48550/arXiv.2007.01370" TargetMode="External"/><Relationship Id="rId55" Type="http://schemas.openxmlformats.org/officeDocument/2006/relationships/hyperlink" Target="https://doi.org/10.1016/j.cbi.2009.09.014" TargetMode="External"/><Relationship Id="rId7" Type="http://schemas.openxmlformats.org/officeDocument/2006/relationships/hyperlink" Target="https://marginaleffects.com/" TargetMode="External"/><Relationship Id="rId2" Type="http://schemas.openxmlformats.org/officeDocument/2006/relationships/styles" Target="styles.xml"/><Relationship Id="rId16" Type="http://schemas.openxmlformats.org/officeDocument/2006/relationships/hyperlink" Target="https://doi.org/10.1016/j.envint.2015.09.019" TargetMode="External"/><Relationship Id="rId29" Type="http://schemas.openxmlformats.org/officeDocument/2006/relationships/hyperlink" Target="https://doi.org/10.1016/j.envres.2017.04.003" TargetMode="External"/><Relationship Id="rId11" Type="http://schemas.openxmlformats.org/officeDocument/2006/relationships/hyperlink" Target="https://doi.org/10.1289/ehp.1409472" TargetMode="External"/><Relationship Id="rId24" Type="http://schemas.openxmlformats.org/officeDocument/2006/relationships/hyperlink" Target="https://doi.org/10.1016/j.envres.2017.03.016" TargetMode="External"/><Relationship Id="rId32" Type="http://schemas.openxmlformats.org/officeDocument/2006/relationships/hyperlink" Target="https://doi.org/10.1016/j.envpol.2017.12.056" TargetMode="External"/><Relationship Id="rId37" Type="http://schemas.openxmlformats.org/officeDocument/2006/relationships/hyperlink" Target="https://doi.org/10.1016/j.aca.2013.12.030" TargetMode="External"/><Relationship Id="rId40" Type="http://schemas.openxmlformats.org/officeDocument/2006/relationships/hyperlink" Target="https://doi.org/10.1016/j.neuro.2019.06.006" TargetMode="External"/><Relationship Id="rId45" Type="http://schemas.openxmlformats.org/officeDocument/2006/relationships/hyperlink" Target="https://doi.org/10.1016/j.envres.2016.05.040" TargetMode="External"/><Relationship Id="rId53" Type="http://schemas.openxmlformats.org/officeDocument/2006/relationships/hyperlink" Target="https://doi.org/10.18637/jss.v011.i10" TargetMode="External"/><Relationship Id="rId58"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dx.doi.org/10.1097/00001648-199901000-00008" TargetMode="External"/><Relationship Id="rId14" Type="http://schemas.openxmlformats.org/officeDocument/2006/relationships/hyperlink" Target="https://doi.org/10.1016/j.envres.2017.07.023" TargetMode="External"/><Relationship Id="rId22" Type="http://schemas.openxmlformats.org/officeDocument/2006/relationships/hyperlink" Target="https://doi.org/10.1093/ije/dyv151" TargetMode="External"/><Relationship Id="rId27" Type="http://schemas.openxmlformats.org/officeDocument/2006/relationships/hyperlink" Target="https://doi.org/10.1289/EHP5838" TargetMode="External"/><Relationship Id="rId30" Type="http://schemas.openxmlformats.org/officeDocument/2006/relationships/hyperlink" Target="https://doi.org/10.18637/jss.v074.i07" TargetMode="External"/><Relationship Id="rId35" Type="http://schemas.openxmlformats.org/officeDocument/2006/relationships/hyperlink" Target="https://doi.org/10.1016/j.tox.2011.04.007" TargetMode="External"/><Relationship Id="rId43" Type="http://schemas.openxmlformats.org/officeDocument/2006/relationships/hyperlink" Target="https://doi.org/10.1001/jamanetworkopen.2020.15041" TargetMode="External"/><Relationship Id="rId48" Type="http://schemas.openxmlformats.org/officeDocument/2006/relationships/hyperlink" Target="https://doi.org/10.1016/j.ntt.2023.107161" TargetMode="External"/><Relationship Id="rId56" Type="http://schemas.openxmlformats.org/officeDocument/2006/relationships/footer" Target="footer1.xml"/><Relationship Id="rId8" Type="http://schemas.openxmlformats.org/officeDocument/2006/relationships/hyperlink" Target="https://doi.org/10.1016/j.envres.2019.01.046" TargetMode="External"/><Relationship Id="rId51" Type="http://schemas.openxmlformats.org/officeDocument/2006/relationships/hyperlink" Target="https://doi.org/10.1093/ije/dys112" TargetMode="External"/><Relationship Id="rId3" Type="http://schemas.openxmlformats.org/officeDocument/2006/relationships/settings" Target="settings.xml"/><Relationship Id="rId12" Type="http://schemas.openxmlformats.org/officeDocument/2006/relationships/hyperlink" Target="https://doi.org/10.1093/aje/kwp211" TargetMode="External"/><Relationship Id="rId17" Type="http://schemas.openxmlformats.org/officeDocument/2006/relationships/hyperlink" Target="https://doi.org/10.1016/S1474-4422(13)70278-3" TargetMode="External"/><Relationship Id="rId25" Type="http://schemas.openxmlformats.org/officeDocument/2006/relationships/hyperlink" Target="https://doi.org/10.1080/01621459.2023.2213485" TargetMode="External"/><Relationship Id="rId33" Type="http://schemas.openxmlformats.org/officeDocument/2006/relationships/hyperlink" Target="https://doi.org/10.21105/joss.03139" TargetMode="External"/><Relationship Id="rId38" Type="http://schemas.openxmlformats.org/officeDocument/2006/relationships/hyperlink" Target="https://doi.org/10.21203/rs.3.rs-2565914/v1" TargetMode="External"/><Relationship Id="rId46" Type="http://schemas.openxmlformats.org/officeDocument/2006/relationships/hyperlink" Target="https://doi.org/10.1093/ije/dyw341" TargetMode="External"/><Relationship Id="rId59" Type="http://schemas.openxmlformats.org/officeDocument/2006/relationships/fontTable" Target="fontTable.xml"/><Relationship Id="rId20" Type="http://schemas.openxmlformats.org/officeDocument/2006/relationships/hyperlink" Target="https://doi.org/10.1093/ije/dyr054" TargetMode="External"/><Relationship Id="rId41" Type="http://schemas.openxmlformats.org/officeDocument/2006/relationships/hyperlink" Target="https://doi.org/10.1016/j.neuropsychologia.2003.12.012" TargetMode="External"/><Relationship Id="rId54" Type="http://schemas.openxmlformats.org/officeDocument/2006/relationships/hyperlink" Target="https://doi.org/10.18637/jss.v095.i01"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i.org/10.1016/j.envint.2022.107284" TargetMode="External"/><Relationship Id="rId23" Type="http://schemas.openxmlformats.org/officeDocument/2006/relationships/hyperlink" Target="https://doi.org/10.1371/journal.pone.0131910" TargetMode="External"/><Relationship Id="rId28" Type="http://schemas.openxmlformats.org/officeDocument/2006/relationships/hyperlink" Target="https://doi.org/10.1016/j.scitotenv.2018.01.125" TargetMode="External"/><Relationship Id="rId36" Type="http://schemas.openxmlformats.org/officeDocument/2006/relationships/hyperlink" Target="https://doi.org/10.1093/ije/dyl170" TargetMode="External"/><Relationship Id="rId49" Type="http://schemas.openxmlformats.org/officeDocument/2006/relationships/hyperlink" Target="https://doi.org/10.1289/ehp.1307204" TargetMode="External"/><Relationship Id="rId57" Type="http://schemas.openxmlformats.org/officeDocument/2006/relationships/footer" Target="footer2.xml"/><Relationship Id="rId10" Type="http://schemas.openxmlformats.org/officeDocument/2006/relationships/hyperlink" Target="https://doi.org/10.1038/nrendo.2016.186" TargetMode="External"/><Relationship Id="rId31" Type="http://schemas.openxmlformats.org/officeDocument/2006/relationships/hyperlink" Target="https://doi.org/10.1016/j.envres.2019.03.009" TargetMode="External"/><Relationship Id="rId44" Type="http://schemas.openxmlformats.org/officeDocument/2006/relationships/hyperlink" Target="https://doi.org/10.1371/journal.pmed.1001792" TargetMode="External"/><Relationship Id="rId52" Type="http://schemas.openxmlformats.org/officeDocument/2006/relationships/hyperlink" Target="https://doi.org/10.1111/andr.12183"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r-causal/ggd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148E-4447-6846-B1FC-6191B758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50</Pages>
  <Words>11772</Words>
  <Characters>67101</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Childhood exposure to non-persistent endocrine disruptors, glucocorticosteroids, and attentional function: A cross-sectional study based on the parametric g-formula</vt:lpstr>
    </vt:vector>
  </TitlesOfParts>
  <Company/>
  <LinksUpToDate>false</LinksUpToDate>
  <CharactersWithSpaces>78716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cross-sectional study based on the parametric g-formula</dc:title>
  <dc:subject/>
  <dc:creator/>
  <dc:description/>
  <cp:lastModifiedBy>Lorenzo Fabbri</cp:lastModifiedBy>
  <cp:revision>152</cp:revision>
  <dcterms:created xsi:type="dcterms:W3CDTF">2024-08-12T16:54:00Z</dcterms:created>
  <dcterms:modified xsi:type="dcterms:W3CDTF">2024-10-28T11:55:00Z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environmental-research.csl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